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D4456" w14:textId="77777777"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7238F46" w14:textId="77777777"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5A3C702E" w14:textId="77777777"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14:paraId="5BA8894C" w14:textId="77777777" w:rsidR="002A1E6E" w:rsidRPr="00E71798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BA81AB9" w14:textId="77777777"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2B161D8D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0A7864E5" w14:textId="4895AEE0" w:rsidR="00915398" w:rsidRDefault="004C3BC9" w:rsidP="002A1E6E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rFonts w:hint="eastAsia"/>
          <w:b/>
          <w:color w:val="0070C0"/>
          <w:sz w:val="36"/>
          <w:szCs w:val="36"/>
        </w:rPr>
        <w:t>회의 녹음을 통한 자동 업무 생성 및</w:t>
      </w:r>
    </w:p>
    <w:p w14:paraId="3162996C" w14:textId="287A1930" w:rsidR="004C3BC9" w:rsidRPr="00DD58EF" w:rsidRDefault="004C3BC9" w:rsidP="002A1E6E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rFonts w:hint="eastAsia"/>
          <w:b/>
          <w:color w:val="0070C0"/>
          <w:sz w:val="36"/>
          <w:szCs w:val="36"/>
        </w:rPr>
        <w:t>프로젝트 관리 서비스</w:t>
      </w:r>
    </w:p>
    <w:p w14:paraId="47C36149" w14:textId="77777777"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2D77FAEC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EE1FB8F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6E7C9641" w14:textId="1A4F2D84" w:rsidR="00F34163" w:rsidRPr="00DD58EF" w:rsidRDefault="00915398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20</w:t>
      </w:r>
      <w:r w:rsidR="00283281" w:rsidRPr="00DD58EF">
        <w:rPr>
          <w:rFonts w:hint="eastAsia"/>
          <w:b/>
          <w:color w:val="0070C0"/>
          <w:sz w:val="32"/>
          <w:szCs w:val="36"/>
        </w:rPr>
        <w:t>20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2A1E6E" w:rsidRPr="00DD58EF">
        <w:rPr>
          <w:b/>
          <w:color w:val="0070C0"/>
          <w:sz w:val="32"/>
          <w:szCs w:val="36"/>
        </w:rPr>
        <w:t>10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283281" w:rsidRPr="00DD58EF">
        <w:rPr>
          <w:b/>
          <w:color w:val="0070C0"/>
          <w:sz w:val="32"/>
          <w:szCs w:val="36"/>
        </w:rPr>
        <w:t>1</w:t>
      </w:r>
      <w:r w:rsidR="00F64CC3">
        <w:rPr>
          <w:b/>
          <w:color w:val="0070C0"/>
          <w:sz w:val="32"/>
          <w:szCs w:val="36"/>
        </w:rPr>
        <w:t>3</w:t>
      </w:r>
    </w:p>
    <w:p w14:paraId="3C9D3ED0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777F8D7F" w14:textId="77777777"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73643C77" w14:textId="6D949268" w:rsidR="00F34163" w:rsidRPr="00DD58EF" w:rsidRDefault="002A1E6E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서울</w:t>
      </w:r>
      <w:r w:rsidR="004C3BC9">
        <w:rPr>
          <w:b/>
          <w:color w:val="0070C0"/>
          <w:sz w:val="32"/>
          <w:szCs w:val="36"/>
        </w:rPr>
        <w:t>3</w:t>
      </w:r>
      <w:r w:rsidRPr="00DD58EF">
        <w:rPr>
          <w:rFonts w:hint="eastAsia"/>
          <w:b/>
          <w:color w:val="0070C0"/>
          <w:sz w:val="32"/>
          <w:szCs w:val="36"/>
        </w:rPr>
        <w:t xml:space="preserve">반 </w:t>
      </w:r>
      <w:proofErr w:type="spellStart"/>
      <w:r w:rsidR="004C3BC9">
        <w:rPr>
          <w:rFonts w:hint="eastAsia"/>
          <w:b/>
          <w:color w:val="0070C0"/>
          <w:sz w:val="32"/>
          <w:szCs w:val="36"/>
        </w:rPr>
        <w:t>쌒쓰리</w:t>
      </w:r>
      <w:r w:rsidRPr="00DD58EF">
        <w:rPr>
          <w:rFonts w:hint="eastAsia"/>
          <w:b/>
          <w:color w:val="0070C0"/>
          <w:sz w:val="32"/>
          <w:szCs w:val="36"/>
        </w:rPr>
        <w:t>팀</w:t>
      </w:r>
      <w:proofErr w:type="spellEnd"/>
    </w:p>
    <w:p w14:paraId="6770A0D5" w14:textId="2799328D" w:rsidR="00F34163" w:rsidRPr="00DD58EF" w:rsidRDefault="004C3BC9" w:rsidP="00F34163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임효진</w:t>
      </w:r>
      <w:r w:rsidR="002A1E6E" w:rsidRPr="00DD58EF">
        <w:rPr>
          <w:rFonts w:hint="eastAsia"/>
          <w:b/>
          <w:color w:val="0070C0"/>
          <w:sz w:val="32"/>
          <w:szCs w:val="36"/>
        </w:rPr>
        <w:t>(</w:t>
      </w:r>
      <w:r w:rsidR="00F34163" w:rsidRPr="00DD58EF">
        <w:rPr>
          <w:rFonts w:hint="eastAsia"/>
          <w:b/>
          <w:color w:val="0070C0"/>
          <w:sz w:val="32"/>
          <w:szCs w:val="36"/>
        </w:rPr>
        <w:t>팀장</w:t>
      </w:r>
      <w:r w:rsidR="002A1E6E" w:rsidRPr="00DD58EF">
        <w:rPr>
          <w:rFonts w:hint="eastAsia"/>
          <w:b/>
          <w:color w:val="0070C0"/>
          <w:sz w:val="32"/>
          <w:szCs w:val="36"/>
        </w:rPr>
        <w:t>)</w:t>
      </w:r>
      <w:r w:rsidR="00F34163" w:rsidRPr="00DD58EF">
        <w:rPr>
          <w:rFonts w:hint="eastAsia"/>
          <w:b/>
          <w:color w:val="0070C0"/>
          <w:sz w:val="32"/>
          <w:szCs w:val="36"/>
        </w:rPr>
        <w:t>,</w:t>
      </w:r>
      <w:r w:rsidR="00F34163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김기훈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김가윤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김우희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오우승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12D0C5" w14:textId="77777777"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14:paraId="6FE00309" w14:textId="77777777"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14:paraId="7FE15891" w14:textId="77777777" w:rsidR="00D25344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3072418" w:history="1">
            <w:r w:rsidR="00D25344" w:rsidRPr="009A7D68">
              <w:rPr>
                <w:rStyle w:val="a6"/>
                <w:noProof/>
              </w:rPr>
              <w:t>1. 프로젝트 개요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030FACE3" w14:textId="77777777" w:rsidR="00D25344" w:rsidRDefault="00176F1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19" w:history="1">
            <w:r w:rsidR="00D25344" w:rsidRPr="009A7D68">
              <w:rPr>
                <w:rStyle w:val="a6"/>
                <w:noProof/>
              </w:rPr>
              <w:t>1-1. 프로젝트 주제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0B683DD6" w14:textId="77777777" w:rsidR="00D25344" w:rsidRDefault="00176F1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0" w:history="1">
            <w:r w:rsidR="00D25344" w:rsidRPr="009A7D68">
              <w:rPr>
                <w:rStyle w:val="a6"/>
                <w:noProof/>
              </w:rPr>
              <w:t>1-2. 주제 선정 배경 및 시장 분석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_Toc53072420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3918E528" w14:textId="77777777" w:rsidR="00D25344" w:rsidRDefault="00176F1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1" w:history="1">
            <w:r w:rsidR="00D25344" w:rsidRPr="009A7D68">
              <w:rPr>
                <w:rStyle w:val="a6"/>
                <w:noProof/>
              </w:rPr>
              <w:t>1-3. 목표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_Toc53072421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4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0B1BF2A9" w14:textId="77777777" w:rsidR="00D25344" w:rsidRDefault="00176F1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2" w:history="1">
            <w:r w:rsidR="00D25344" w:rsidRPr="009A7D68">
              <w:rPr>
                <w:rStyle w:val="a6"/>
                <w:noProof/>
              </w:rPr>
              <w:t>2. 분석 및 설계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_Toc53072422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A38FE5B" w14:textId="77777777" w:rsidR="00D25344" w:rsidRDefault="00176F1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3" w:history="1">
            <w:r w:rsidR="00D25344" w:rsidRPr="009A7D68">
              <w:rPr>
                <w:rStyle w:val="a6"/>
                <w:noProof/>
              </w:rPr>
              <w:t>2-1. 요구사항 정의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_Toc53072423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0782D569" w14:textId="77777777" w:rsidR="00D25344" w:rsidRDefault="00176F1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4" w:history="1">
            <w:r w:rsidR="00D25344" w:rsidRPr="009A7D68">
              <w:rPr>
                <w:rStyle w:val="a6"/>
                <w:noProof/>
              </w:rPr>
              <w:t>2-2. 개발 언어 및 활용 기술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_Toc53072424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141C349" w14:textId="77777777" w:rsidR="00D25344" w:rsidRDefault="00176F1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5" w:history="1">
            <w:r w:rsidR="00D25344" w:rsidRPr="009A7D68">
              <w:rPr>
                <w:rStyle w:val="a6"/>
                <w:noProof/>
              </w:rPr>
              <w:t>2-3. 예산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_Toc53072425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12ED8C75" w14:textId="77777777" w:rsidR="00D25344" w:rsidRDefault="00176F1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6" w:history="1">
            <w:r w:rsidR="00D25344" w:rsidRPr="009A7D68">
              <w:rPr>
                <w:rStyle w:val="a6"/>
                <w:noProof/>
              </w:rPr>
              <w:t>3. 개발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_Toc53072426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3E321C2D" w14:textId="77777777" w:rsidR="00D25344" w:rsidRDefault="00176F1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7" w:history="1">
            <w:r w:rsidR="00D25344" w:rsidRPr="009A7D68">
              <w:rPr>
                <w:rStyle w:val="a6"/>
                <w:noProof/>
              </w:rPr>
              <w:t>3-1. 팀원별 담당 역할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_Toc53072427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236FC29E" w14:textId="77777777" w:rsidR="00D25344" w:rsidRDefault="00176F1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8" w:history="1">
            <w:r w:rsidR="00D25344" w:rsidRPr="009A7D68">
              <w:rPr>
                <w:rStyle w:val="a6"/>
                <w:noProof/>
              </w:rPr>
              <w:t>3-2. 일정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1189D9D4" w14:textId="77777777" w:rsidR="00D25344" w:rsidRDefault="00176F1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9" w:history="1">
            <w:r w:rsidR="00D25344" w:rsidRPr="009A7D68">
              <w:rPr>
                <w:rStyle w:val="a6"/>
                <w:noProof/>
              </w:rPr>
              <w:t>3-3. 애플리케이션 아키텍쳐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9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707656DB" w14:textId="77777777"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06EEFC49" w14:textId="77777777"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14:paraId="19511F37" w14:textId="77777777"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53072418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14:paraId="58273847" w14:textId="77777777" w:rsidR="00E71798" w:rsidRDefault="00E71798" w:rsidP="00A359A6">
      <w:pPr>
        <w:pStyle w:val="2"/>
        <w:rPr>
          <w:color w:val="000000" w:themeColor="text1"/>
        </w:rPr>
      </w:pPr>
      <w:bookmarkStart w:id="1" w:name="_Toc53072419"/>
      <w:bookmarkStart w:id="2" w:name="_Toc19013356"/>
      <w:r>
        <w:rPr>
          <w:rFonts w:hint="eastAsia"/>
          <w:color w:val="000000" w:themeColor="text1"/>
        </w:rPr>
        <w:t>프로젝트 주제</w:t>
      </w:r>
      <w:bookmarkEnd w:id="1"/>
    </w:p>
    <w:p w14:paraId="73A6D794" w14:textId="61086FBC" w:rsidR="00E71798" w:rsidRDefault="004C3BC9" w:rsidP="009A4058">
      <w:pPr>
        <w:ind w:left="227" w:firstLineChars="0"/>
        <w:rPr>
          <w:color w:val="0070C0"/>
        </w:rPr>
      </w:pPr>
      <w:r>
        <w:rPr>
          <w:rFonts w:hint="eastAsia"/>
          <w:color w:val="0070C0"/>
        </w:rPr>
        <w:t>녹음된 회의 내용에서 업무 내용과 비 업무적 내용을 구별하여 업무 리스트를 자동 생성해주고 팀별 프로젝트 내용을 관리할 수 있는 비즈니스 매니저 서비스</w:t>
      </w:r>
    </w:p>
    <w:p w14:paraId="1BB375C3" w14:textId="77777777" w:rsidR="00E10206" w:rsidRPr="00E71798" w:rsidRDefault="00E10206" w:rsidP="002225C4">
      <w:pPr>
        <w:ind w:leftChars="257" w:left="565" w:firstLine="220"/>
        <w:rPr>
          <w:color w:val="0070C0"/>
        </w:rPr>
      </w:pPr>
    </w:p>
    <w:p w14:paraId="62A93629" w14:textId="77777777" w:rsidR="00EB0E42" w:rsidRPr="003357B9" w:rsidRDefault="00E71798" w:rsidP="00A359A6">
      <w:pPr>
        <w:pStyle w:val="2"/>
        <w:rPr>
          <w:color w:val="000000" w:themeColor="text1"/>
        </w:rPr>
      </w:pPr>
      <w:bookmarkStart w:id="3" w:name="_Toc53072420"/>
      <w:r w:rsidRPr="003357B9">
        <w:rPr>
          <w:rFonts w:hint="eastAsia"/>
          <w:color w:val="000000" w:themeColor="text1"/>
        </w:rPr>
        <w:t>주제 선정 배경</w:t>
      </w:r>
      <w:bookmarkEnd w:id="2"/>
      <w:r w:rsidRPr="003357B9">
        <w:rPr>
          <w:rFonts w:hint="eastAsia"/>
          <w:color w:val="000000" w:themeColor="text1"/>
        </w:rPr>
        <w:t xml:space="preserve"> 및 시장 분석</w:t>
      </w:r>
      <w:bookmarkEnd w:id="3"/>
    </w:p>
    <w:p w14:paraId="108FA43B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기술/트렌드 동향</w:t>
      </w:r>
    </w:p>
    <w:p w14:paraId="1B824B0A" w14:textId="2C40E3E5" w:rsidR="004C3BC9" w:rsidRDefault="00E10206" w:rsidP="009A4058">
      <w:pPr>
        <w:ind w:leftChars="236" w:left="519" w:firstLineChars="0" w:firstLine="300"/>
        <w:rPr>
          <w:color w:val="0070C0"/>
        </w:rPr>
      </w:pPr>
      <w:r>
        <w:rPr>
          <w:rFonts w:hint="eastAsia"/>
          <w:color w:val="0070C0"/>
        </w:rPr>
        <w:t xml:space="preserve">매일같이 </w:t>
      </w:r>
      <w:r w:rsidR="004C3BC9">
        <w:rPr>
          <w:rFonts w:hint="eastAsia"/>
          <w:color w:val="0070C0"/>
        </w:rPr>
        <w:t>기업,</w:t>
      </w:r>
      <w:r w:rsidR="004C3BC9">
        <w:rPr>
          <w:color w:val="0070C0"/>
        </w:rPr>
        <w:t xml:space="preserve"> </w:t>
      </w:r>
      <w:r w:rsidR="004C3BC9">
        <w:rPr>
          <w:rFonts w:hint="eastAsia"/>
          <w:color w:val="0070C0"/>
        </w:rPr>
        <w:t xml:space="preserve">학교 등 수많은 곳에서 다양한 회의가 이루어지고 있으며 </w:t>
      </w:r>
      <w:r>
        <w:rPr>
          <w:rFonts w:hint="eastAsia"/>
          <w:color w:val="0070C0"/>
        </w:rPr>
        <w:t xml:space="preserve">각 회의 마다 </w:t>
      </w:r>
      <w:r w:rsidR="004C3BC9">
        <w:rPr>
          <w:rFonts w:hint="eastAsia"/>
          <w:color w:val="0070C0"/>
        </w:rPr>
        <w:t>회의록 작성 및 자료 공유</w:t>
      </w:r>
      <w:r>
        <w:rPr>
          <w:rFonts w:hint="eastAsia"/>
          <w:color w:val="0070C0"/>
        </w:rPr>
        <w:t xml:space="preserve">와 </w:t>
      </w:r>
      <w:r w:rsidR="006E52FE">
        <w:rPr>
          <w:rFonts w:hint="eastAsia"/>
          <w:color w:val="0070C0"/>
        </w:rPr>
        <w:t>같은</w:t>
      </w:r>
      <w:r w:rsidR="004C3BC9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불필요한 시간 낭비가 발생</w:t>
      </w:r>
      <w:r w:rsidR="0035010B">
        <w:rPr>
          <w:rFonts w:hint="eastAsia"/>
          <w:color w:val="0070C0"/>
        </w:rPr>
        <w:t>한다.</w:t>
      </w:r>
      <w:r w:rsidR="004C3BC9">
        <w:rPr>
          <w:color w:val="0070C0"/>
        </w:rPr>
        <w:t xml:space="preserve"> </w:t>
      </w:r>
      <w:r w:rsidR="004C3BC9">
        <w:rPr>
          <w:rFonts w:hint="eastAsia"/>
          <w:color w:val="0070C0"/>
        </w:rPr>
        <w:t xml:space="preserve">하지만 회의록은 </w:t>
      </w:r>
      <w:r w:rsidR="0035010B">
        <w:rPr>
          <w:rFonts w:hint="eastAsia"/>
          <w:color w:val="0070C0"/>
        </w:rPr>
        <w:t xml:space="preserve">팀 내 </w:t>
      </w:r>
      <w:r w:rsidR="004C3BC9">
        <w:rPr>
          <w:rFonts w:hint="eastAsia"/>
          <w:color w:val="0070C0"/>
        </w:rPr>
        <w:t>업무 분담,</w:t>
      </w:r>
      <w:r w:rsidR="004C3BC9">
        <w:rPr>
          <w:color w:val="0070C0"/>
        </w:rPr>
        <w:t xml:space="preserve"> </w:t>
      </w:r>
      <w:r w:rsidR="004C3BC9">
        <w:rPr>
          <w:rFonts w:hint="eastAsia"/>
          <w:color w:val="0070C0"/>
        </w:rPr>
        <w:t>해야 할 일</w:t>
      </w:r>
      <w:r w:rsidR="006E52FE">
        <w:rPr>
          <w:rFonts w:hint="eastAsia"/>
          <w:color w:val="0070C0"/>
        </w:rPr>
        <w:t>처럼</w:t>
      </w:r>
      <w:r w:rsidR="004C3BC9">
        <w:rPr>
          <w:rFonts w:hint="eastAsia"/>
          <w:color w:val="0070C0"/>
        </w:rPr>
        <w:t xml:space="preserve"> 중요한 결정 내용을 공유하는 문서로 회의록을 잘 작성하고 정리하는 것이 업무의 </w:t>
      </w:r>
      <w:r w:rsidR="0035010B">
        <w:rPr>
          <w:rFonts w:hint="eastAsia"/>
          <w:color w:val="0070C0"/>
        </w:rPr>
        <w:t>효율성을</w:t>
      </w:r>
      <w:r w:rsidR="004C3BC9">
        <w:rPr>
          <w:rFonts w:hint="eastAsia"/>
          <w:color w:val="0070C0"/>
        </w:rPr>
        <w:t xml:space="preserve"> </w:t>
      </w:r>
      <w:r w:rsidR="0035010B">
        <w:rPr>
          <w:rFonts w:hint="eastAsia"/>
          <w:color w:val="0070C0"/>
        </w:rPr>
        <w:t>높인다.</w:t>
      </w:r>
      <w:r w:rsidR="004C3BC9">
        <w:rPr>
          <w:color w:val="0070C0"/>
        </w:rPr>
        <w:t xml:space="preserve"> </w:t>
      </w:r>
      <w:r w:rsidR="0035010B">
        <w:rPr>
          <w:rFonts w:hint="eastAsia"/>
          <w:color w:val="0070C0"/>
        </w:rPr>
        <w:t xml:space="preserve">따라서 </w:t>
      </w:r>
      <w:r w:rsidR="004C3BC9">
        <w:rPr>
          <w:rFonts w:hint="eastAsia"/>
          <w:color w:val="0070C0"/>
        </w:rPr>
        <w:t xml:space="preserve">회의록을 더 간편하고 쉽게 </w:t>
      </w:r>
      <w:r w:rsidR="0035010B">
        <w:rPr>
          <w:rFonts w:hint="eastAsia"/>
          <w:color w:val="0070C0"/>
        </w:rPr>
        <w:t>작성하여</w:t>
      </w:r>
      <w:r w:rsidR="004C3BC9">
        <w:rPr>
          <w:rFonts w:hint="eastAsia"/>
          <w:color w:val="0070C0"/>
        </w:rPr>
        <w:t xml:space="preserve"> 관리할 수 있도록 회의록에 관한 보완점이 </w:t>
      </w:r>
      <w:r w:rsidR="0035010B">
        <w:rPr>
          <w:rFonts w:hint="eastAsia"/>
          <w:color w:val="0070C0"/>
        </w:rPr>
        <w:t>필요하다.</w:t>
      </w:r>
    </w:p>
    <w:p w14:paraId="79F02475" w14:textId="482466BB" w:rsidR="0035010B" w:rsidRPr="0035010B" w:rsidRDefault="004C3BC9" w:rsidP="009A4058">
      <w:pPr>
        <w:ind w:leftChars="236" w:left="519" w:firstLineChars="0" w:firstLine="300"/>
        <w:rPr>
          <w:color w:val="0070C0"/>
        </w:rPr>
      </w:pPr>
      <w:r>
        <w:rPr>
          <w:rFonts w:hint="eastAsia"/>
          <w:color w:val="0070C0"/>
        </w:rPr>
        <w:t xml:space="preserve">현재 코로나로 인해 </w:t>
      </w:r>
      <w:r w:rsidR="0035010B">
        <w:rPr>
          <w:rFonts w:hint="eastAsia"/>
          <w:color w:val="0070C0"/>
        </w:rPr>
        <w:t xml:space="preserve">많은 </w:t>
      </w:r>
      <w:r>
        <w:rPr>
          <w:rFonts w:hint="eastAsia"/>
          <w:color w:val="0070C0"/>
        </w:rPr>
        <w:t xml:space="preserve">업무가 비대면으로 이루어지고 </w:t>
      </w:r>
      <w:r w:rsidR="0035010B">
        <w:rPr>
          <w:rFonts w:hint="eastAsia"/>
          <w:color w:val="0070C0"/>
        </w:rPr>
        <w:t>있다.</w:t>
      </w:r>
      <w:r>
        <w:rPr>
          <w:color w:val="0070C0"/>
        </w:rPr>
        <w:t xml:space="preserve"> </w:t>
      </w:r>
      <w:r w:rsidR="006E52FE">
        <w:rPr>
          <w:rFonts w:hint="eastAsia"/>
          <w:color w:val="0070C0"/>
        </w:rPr>
        <w:t>때문에</w:t>
      </w:r>
      <w:r w:rsidR="0035010B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화상</w:t>
      </w:r>
      <w:r w:rsidR="0035010B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회의가</w:t>
      </w:r>
      <w:r w:rsidR="0035010B">
        <w:rPr>
          <w:rFonts w:hint="eastAsia"/>
          <w:color w:val="0070C0"/>
        </w:rPr>
        <w:t xml:space="preserve"> 활발히</w:t>
      </w:r>
      <w:r>
        <w:rPr>
          <w:rFonts w:hint="eastAsia"/>
          <w:color w:val="0070C0"/>
        </w:rPr>
        <w:t xml:space="preserve"> 이루어지고 있으며</w:t>
      </w:r>
      <w:r w:rsidR="0035010B">
        <w:rPr>
          <w:rFonts w:hint="eastAsia"/>
          <w:color w:val="0070C0"/>
        </w:rPr>
        <w:t>,</w:t>
      </w:r>
      <w:r>
        <w:rPr>
          <w:rFonts w:hint="eastAsia"/>
          <w:color w:val="0070C0"/>
        </w:rPr>
        <w:t xml:space="preserve"> 새로운 환경에 맞춰 온라인 </w:t>
      </w:r>
      <w:r w:rsidR="006E52FE">
        <w:rPr>
          <w:rFonts w:hint="eastAsia"/>
          <w:color w:val="0070C0"/>
        </w:rPr>
        <w:t>회의록과 이를 관리하기 위한 서비스가 꼭 필요한 상황이다</w:t>
      </w:r>
      <w:r>
        <w:rPr>
          <w:rFonts w:hint="eastAsia"/>
          <w:color w:val="0070C0"/>
        </w:rPr>
        <w:t>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그러나 아직은 관련 서비스가 많이 보편화되어 있지 않아 사용자의 니즈를 크게 충족하지 못하는 </w:t>
      </w:r>
      <w:r w:rsidR="0035010B">
        <w:rPr>
          <w:rFonts w:hint="eastAsia"/>
          <w:color w:val="0070C0"/>
        </w:rPr>
        <w:t>실정이다</w:t>
      </w:r>
      <w:r w:rsidR="009A4058">
        <w:rPr>
          <w:rFonts w:hint="eastAsia"/>
          <w:color w:val="0070C0"/>
        </w:rPr>
        <w:t>.</w:t>
      </w:r>
    </w:p>
    <w:p w14:paraId="24317FA0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국내/외 현황</w:t>
      </w:r>
    </w:p>
    <w:p w14:paraId="4503881F" w14:textId="02622B8B" w:rsidR="0012505D" w:rsidRPr="00E10206" w:rsidRDefault="0012505D" w:rsidP="009A4058">
      <w:pPr>
        <w:ind w:left="520" w:firstLine="220"/>
        <w:rPr>
          <w:color w:val="0070C0"/>
        </w:rPr>
      </w:pPr>
      <w:r>
        <w:rPr>
          <w:rFonts w:hint="eastAsia"/>
          <w:color w:val="0070C0"/>
        </w:rPr>
        <w:t>현재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국내시장에는 </w:t>
      </w:r>
      <w:r w:rsidR="00C42114">
        <w:rPr>
          <w:rFonts w:hint="eastAsia"/>
          <w:color w:val="0070C0"/>
        </w:rPr>
        <w:t xml:space="preserve">대표적으로 </w:t>
      </w:r>
      <w:proofErr w:type="spellStart"/>
      <w:r>
        <w:rPr>
          <w:rFonts w:hint="eastAsia"/>
          <w:color w:val="0070C0"/>
        </w:rPr>
        <w:t>마인즈랩의</w:t>
      </w:r>
      <w:proofErr w:type="spellEnd"/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SaaS </w:t>
      </w:r>
      <w:r>
        <w:rPr>
          <w:rFonts w:hint="eastAsia"/>
          <w:color w:val="0070C0"/>
        </w:rPr>
        <w:t>기반 회의록 자동</w:t>
      </w:r>
      <w:r w:rsidR="00C42114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정리 </w:t>
      </w:r>
      <w:r>
        <w:rPr>
          <w:color w:val="0070C0"/>
        </w:rPr>
        <w:t xml:space="preserve">AI </w:t>
      </w:r>
      <w:r>
        <w:rPr>
          <w:rFonts w:hint="eastAsia"/>
          <w:color w:val="0070C0"/>
        </w:rPr>
        <w:t>서비스</w:t>
      </w:r>
      <w:r w:rsidR="00C42114">
        <w:rPr>
          <w:rFonts w:hint="eastAsia"/>
          <w:color w:val="0070C0"/>
        </w:rPr>
        <w:t>인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‘</w:t>
      </w:r>
      <w:r>
        <w:rPr>
          <w:rFonts w:hint="eastAsia"/>
          <w:color w:val="0070C0"/>
        </w:rPr>
        <w:t>마음 회의록</w:t>
      </w:r>
      <w:r>
        <w:rPr>
          <w:color w:val="0070C0"/>
        </w:rPr>
        <w:t>’</w:t>
      </w:r>
      <w:r>
        <w:rPr>
          <w:rFonts w:hint="eastAsia"/>
          <w:color w:val="0070C0"/>
        </w:rPr>
        <w:t xml:space="preserve">이 </w:t>
      </w:r>
      <w:r w:rsidR="009A4058">
        <w:rPr>
          <w:rFonts w:hint="eastAsia"/>
          <w:color w:val="0070C0"/>
        </w:rPr>
        <w:t>있다</w:t>
      </w:r>
      <w:r>
        <w:rPr>
          <w:rFonts w:hint="eastAsia"/>
          <w:color w:val="0070C0"/>
        </w:rPr>
        <w:t>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이 서비스는 </w:t>
      </w:r>
      <w:r w:rsidR="00C42114">
        <w:rPr>
          <w:rFonts w:hint="eastAsia"/>
          <w:color w:val="0070C0"/>
        </w:rPr>
        <w:t>클라우드</w:t>
      </w:r>
      <w:r>
        <w:rPr>
          <w:rFonts w:hint="eastAsia"/>
          <w:color w:val="0070C0"/>
        </w:rPr>
        <w:t xml:space="preserve"> 기반으로 운영되어 간단한 회의 정보</w:t>
      </w:r>
      <w:r w:rsidR="00C42114">
        <w:rPr>
          <w:rFonts w:hint="eastAsia"/>
          <w:color w:val="0070C0"/>
        </w:rPr>
        <w:t>를</w:t>
      </w:r>
      <w:r>
        <w:rPr>
          <w:rFonts w:hint="eastAsia"/>
          <w:color w:val="0070C0"/>
        </w:rPr>
        <w:t xml:space="preserve"> 입력</w:t>
      </w:r>
      <w:r w:rsidR="00C42114">
        <w:rPr>
          <w:rFonts w:hint="eastAsia"/>
          <w:color w:val="0070C0"/>
        </w:rPr>
        <w:t xml:space="preserve">하고 </w:t>
      </w:r>
      <w:r w:rsidR="00E10206">
        <w:rPr>
          <w:rFonts w:hint="eastAsia"/>
          <w:color w:val="0070C0"/>
        </w:rPr>
        <w:t>회의</w:t>
      </w:r>
      <w:r>
        <w:rPr>
          <w:rFonts w:hint="eastAsia"/>
          <w:color w:val="0070C0"/>
        </w:rPr>
        <w:t xml:space="preserve"> 녹음 파일</w:t>
      </w:r>
      <w:r w:rsidR="00C42114">
        <w:rPr>
          <w:rFonts w:hint="eastAsia"/>
          <w:color w:val="0070C0"/>
        </w:rPr>
        <w:t>을</w:t>
      </w:r>
      <w:r>
        <w:rPr>
          <w:rFonts w:hint="eastAsia"/>
          <w:color w:val="0070C0"/>
        </w:rPr>
        <w:t xml:space="preserve"> 업로드</w:t>
      </w:r>
      <w:r w:rsidR="00C42114">
        <w:rPr>
          <w:rFonts w:hint="eastAsia"/>
          <w:color w:val="0070C0"/>
        </w:rPr>
        <w:t xml:space="preserve">하여 </w:t>
      </w:r>
      <w:r>
        <w:rPr>
          <w:rFonts w:hint="eastAsia"/>
          <w:color w:val="0070C0"/>
        </w:rPr>
        <w:t xml:space="preserve">서비스를 이용할 수 </w:t>
      </w:r>
      <w:r w:rsidR="009A4058">
        <w:rPr>
          <w:rFonts w:hint="eastAsia"/>
          <w:color w:val="0070C0"/>
        </w:rPr>
        <w:t>있다</w:t>
      </w:r>
      <w:r>
        <w:rPr>
          <w:rFonts w:hint="eastAsia"/>
          <w:color w:val="0070C0"/>
        </w:rPr>
        <w:t>.</w:t>
      </w:r>
      <w:r>
        <w:rPr>
          <w:color w:val="0070C0"/>
        </w:rPr>
        <w:t xml:space="preserve"> </w:t>
      </w:r>
      <w:r w:rsidR="00E10206">
        <w:rPr>
          <w:rFonts w:hint="eastAsia"/>
          <w:color w:val="0070C0"/>
        </w:rPr>
        <w:t xml:space="preserve">또한 회의록을 클라우드 상에 보관하여 필요할 때마다 열람할 수 </w:t>
      </w:r>
      <w:r w:rsidR="009A4058">
        <w:rPr>
          <w:rFonts w:hint="eastAsia"/>
          <w:color w:val="0070C0"/>
        </w:rPr>
        <w:t>있</w:t>
      </w:r>
      <w:r w:rsidR="00E10206">
        <w:rPr>
          <w:rFonts w:hint="eastAsia"/>
          <w:color w:val="0070C0"/>
        </w:rPr>
        <w:t>다.</w:t>
      </w:r>
      <w:r w:rsidR="00E10206">
        <w:rPr>
          <w:color w:val="0070C0"/>
        </w:rPr>
        <w:t xml:space="preserve"> </w:t>
      </w:r>
      <w:r w:rsidR="006E52FE" w:rsidRPr="00B27A77">
        <w:rPr>
          <w:rFonts w:hint="eastAsia"/>
          <w:color w:val="0070C0"/>
        </w:rPr>
        <w:t>주요</w:t>
      </w:r>
      <w:r w:rsidR="006E52FE" w:rsidRPr="00B27A77">
        <w:rPr>
          <w:color w:val="0070C0"/>
        </w:rPr>
        <w:t xml:space="preserve"> 기능으로는 화자가 분리된 회의 내용을 문서화하여 즉각적으로 팀 내 공유가 가능하다</w:t>
      </w:r>
      <w:r w:rsidR="006E52FE">
        <w:rPr>
          <w:color w:val="0070C0"/>
        </w:rPr>
        <w:t xml:space="preserve">. </w:t>
      </w:r>
      <w:r>
        <w:rPr>
          <w:rFonts w:hint="eastAsia"/>
          <w:color w:val="0070C0"/>
        </w:rPr>
        <w:t xml:space="preserve">이는 </w:t>
      </w:r>
      <w:proofErr w:type="spellStart"/>
      <w:r>
        <w:rPr>
          <w:rFonts w:hint="eastAsia"/>
          <w:color w:val="0070C0"/>
        </w:rPr>
        <w:t>마인즈랩</w:t>
      </w:r>
      <w:r w:rsidR="00C42114">
        <w:rPr>
          <w:rFonts w:hint="eastAsia"/>
          <w:color w:val="0070C0"/>
        </w:rPr>
        <w:t>의</w:t>
      </w:r>
      <w:proofErr w:type="spellEnd"/>
      <w:r>
        <w:rPr>
          <w:rFonts w:hint="eastAsia"/>
          <w:color w:val="0070C0"/>
        </w:rPr>
        <w:t xml:space="preserve"> 코어 기술인 </w:t>
      </w:r>
      <w:r>
        <w:rPr>
          <w:color w:val="0070C0"/>
        </w:rPr>
        <w:t xml:space="preserve">STT </w:t>
      </w:r>
      <w:r>
        <w:rPr>
          <w:rFonts w:hint="eastAsia"/>
          <w:color w:val="0070C0"/>
        </w:rPr>
        <w:t xml:space="preserve">음성인식과 </w:t>
      </w:r>
      <w:r>
        <w:rPr>
          <w:color w:val="0070C0"/>
        </w:rPr>
        <w:t xml:space="preserve">Voice Filter </w:t>
      </w:r>
      <w:r w:rsidR="00C42114">
        <w:rPr>
          <w:rFonts w:hint="eastAsia"/>
          <w:color w:val="0070C0"/>
        </w:rPr>
        <w:t xml:space="preserve">기능을 결합하여 </w:t>
      </w:r>
      <w:r>
        <w:rPr>
          <w:rFonts w:hint="eastAsia"/>
          <w:color w:val="0070C0"/>
        </w:rPr>
        <w:t xml:space="preserve">누가 </w:t>
      </w:r>
      <w:r w:rsidR="00C42114">
        <w:rPr>
          <w:rFonts w:hint="eastAsia"/>
          <w:color w:val="0070C0"/>
        </w:rPr>
        <w:t>발언했는지</w:t>
      </w:r>
      <w:r>
        <w:rPr>
          <w:rFonts w:hint="eastAsia"/>
          <w:color w:val="0070C0"/>
        </w:rPr>
        <w:t xml:space="preserve"> 구분되어 회의록 데이터가 </w:t>
      </w:r>
      <w:r w:rsidR="009A4058">
        <w:rPr>
          <w:rFonts w:hint="eastAsia"/>
          <w:color w:val="0070C0"/>
        </w:rPr>
        <w:t>저장된</w:t>
      </w:r>
      <w:r>
        <w:rPr>
          <w:rFonts w:hint="eastAsia"/>
          <w:color w:val="0070C0"/>
        </w:rPr>
        <w:t>다.</w:t>
      </w:r>
    </w:p>
    <w:p w14:paraId="369CB74C" w14:textId="25CD9B14" w:rsidR="00E10206" w:rsidRPr="00E10206" w:rsidRDefault="005F794F" w:rsidP="009A4058">
      <w:pPr>
        <w:ind w:left="520" w:firstLine="220"/>
        <w:rPr>
          <w:color w:val="0070C0"/>
        </w:rPr>
      </w:pPr>
      <w:r>
        <w:rPr>
          <w:rFonts w:hint="eastAsia"/>
          <w:color w:val="0070C0"/>
        </w:rPr>
        <w:t xml:space="preserve">국외 </w:t>
      </w:r>
      <w:r w:rsidR="00E10206">
        <w:rPr>
          <w:rFonts w:hint="eastAsia"/>
          <w:color w:val="0070C0"/>
        </w:rPr>
        <w:t xml:space="preserve">서비스로는 </w:t>
      </w:r>
      <w:r>
        <w:rPr>
          <w:color w:val="0070C0"/>
        </w:rPr>
        <w:t xml:space="preserve">deep Talk, </w:t>
      </w:r>
      <w:proofErr w:type="spellStart"/>
      <w:r>
        <w:rPr>
          <w:color w:val="0070C0"/>
        </w:rPr>
        <w:t>MeetingBooster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soapBox</w:t>
      </w:r>
      <w:proofErr w:type="spellEnd"/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등이 </w:t>
      </w:r>
      <w:r w:rsidR="009A4058">
        <w:rPr>
          <w:rFonts w:hint="eastAsia"/>
          <w:color w:val="0070C0"/>
        </w:rPr>
        <w:t>있</w:t>
      </w:r>
      <w:r>
        <w:rPr>
          <w:rFonts w:hint="eastAsia"/>
          <w:color w:val="0070C0"/>
        </w:rPr>
        <w:t>다.</w:t>
      </w:r>
      <w:r>
        <w:rPr>
          <w:color w:val="0070C0"/>
        </w:rPr>
        <w:t xml:space="preserve"> deep Talk</w:t>
      </w:r>
      <w:r>
        <w:rPr>
          <w:rFonts w:hint="eastAsia"/>
          <w:color w:val="0070C0"/>
        </w:rPr>
        <w:t>서비스는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회의록 요약과 회의 중 결정 사항들,</w:t>
      </w:r>
      <w:r w:rsidR="009A4058">
        <w:rPr>
          <w:color w:val="0070C0"/>
        </w:rPr>
        <w:t xml:space="preserve"> </w:t>
      </w:r>
      <w:r w:rsidR="009A4058">
        <w:rPr>
          <w:rFonts w:hint="eastAsia"/>
          <w:color w:val="0070C0"/>
        </w:rPr>
        <w:t>할 일,</w:t>
      </w:r>
      <w:r w:rsidR="009A4058">
        <w:rPr>
          <w:color w:val="0070C0"/>
        </w:rPr>
        <w:t xml:space="preserve"> </w:t>
      </w:r>
      <w:r>
        <w:rPr>
          <w:rFonts w:hint="eastAsia"/>
          <w:color w:val="0070C0"/>
        </w:rPr>
        <w:t>그리고 회의</w:t>
      </w:r>
      <w:r w:rsidR="009A4058">
        <w:rPr>
          <w:rFonts w:hint="eastAsia"/>
          <w:color w:val="0070C0"/>
        </w:rPr>
        <w:t xml:space="preserve"> 중</w:t>
      </w:r>
      <w:r>
        <w:rPr>
          <w:rFonts w:hint="eastAsia"/>
          <w:color w:val="0070C0"/>
        </w:rPr>
        <w:t xml:space="preserve"> 인사이트를 자동으로 </w:t>
      </w:r>
      <w:r w:rsidR="009A4058">
        <w:rPr>
          <w:rFonts w:hint="eastAsia"/>
          <w:color w:val="0070C0"/>
        </w:rPr>
        <w:t>문서화해준</w:t>
      </w:r>
      <w:r>
        <w:rPr>
          <w:rFonts w:hint="eastAsia"/>
          <w:color w:val="0070C0"/>
        </w:rPr>
        <w:t>다.</w:t>
      </w:r>
      <w:r w:rsidR="00E10206">
        <w:rPr>
          <w:rFonts w:hint="eastAsia"/>
          <w:color w:val="0070C0"/>
        </w:rPr>
        <w:t xml:space="preserve"> </w:t>
      </w:r>
      <w:proofErr w:type="spellStart"/>
      <w:r>
        <w:rPr>
          <w:color w:val="0070C0"/>
        </w:rPr>
        <w:t>MeetingBooster</w:t>
      </w:r>
      <w:proofErr w:type="spellEnd"/>
      <w:r>
        <w:rPr>
          <w:rFonts w:hint="eastAsia"/>
          <w:color w:val="0070C0"/>
        </w:rPr>
        <w:t>는 회의 결론과 t</w:t>
      </w:r>
      <w:r>
        <w:rPr>
          <w:color w:val="0070C0"/>
        </w:rPr>
        <w:t>ask</w:t>
      </w:r>
      <w:r w:rsidR="009A4058">
        <w:rPr>
          <w:color w:val="0070C0"/>
        </w:rPr>
        <w:t xml:space="preserve"> </w:t>
      </w:r>
      <w:r>
        <w:rPr>
          <w:rFonts w:hint="eastAsia"/>
          <w:color w:val="0070C0"/>
        </w:rPr>
        <w:t>할당 등</w:t>
      </w:r>
      <w:r w:rsidR="009A4058">
        <w:rPr>
          <w:rFonts w:hint="eastAsia"/>
          <w:color w:val="0070C0"/>
        </w:rPr>
        <w:t>을</w:t>
      </w:r>
      <w:r>
        <w:rPr>
          <w:rFonts w:hint="eastAsia"/>
          <w:color w:val="0070C0"/>
        </w:rPr>
        <w:t xml:space="preserve"> </w:t>
      </w:r>
      <w:r w:rsidR="009A4058">
        <w:rPr>
          <w:rFonts w:hint="eastAsia"/>
          <w:color w:val="0070C0"/>
        </w:rPr>
        <w:t xml:space="preserve">자동 완성하여 </w:t>
      </w:r>
      <w:r>
        <w:rPr>
          <w:rFonts w:hint="eastAsia"/>
          <w:color w:val="0070C0"/>
        </w:rPr>
        <w:t>다양한 양식의</w:t>
      </w:r>
      <w:r w:rsidR="009A4058">
        <w:rPr>
          <w:rFonts w:hint="eastAsia"/>
          <w:color w:val="0070C0"/>
        </w:rPr>
        <w:t xml:space="preserve"> 회의록으로 제공하며</w:t>
      </w:r>
      <w:r>
        <w:rPr>
          <w:rFonts w:hint="eastAsia"/>
          <w:color w:val="0070C0"/>
        </w:rPr>
        <w:t xml:space="preserve"> </w:t>
      </w:r>
      <w:r w:rsidR="009A4058">
        <w:rPr>
          <w:rFonts w:hint="eastAsia"/>
          <w:color w:val="0070C0"/>
        </w:rPr>
        <w:t xml:space="preserve">팀 내 </w:t>
      </w:r>
      <w:r>
        <w:rPr>
          <w:rFonts w:hint="eastAsia"/>
          <w:color w:val="0070C0"/>
        </w:rPr>
        <w:t>공유 기능</w:t>
      </w:r>
      <w:r w:rsidR="009A4058">
        <w:rPr>
          <w:rFonts w:hint="eastAsia"/>
          <w:color w:val="0070C0"/>
        </w:rPr>
        <w:t>과</w:t>
      </w:r>
      <w:r>
        <w:rPr>
          <w:color w:val="0070C0"/>
        </w:rPr>
        <w:t xml:space="preserve"> </w:t>
      </w:r>
      <w:r w:rsidR="009A4058">
        <w:rPr>
          <w:rFonts w:hint="eastAsia"/>
          <w:color w:val="0070C0"/>
        </w:rPr>
        <w:t>일자 및</w:t>
      </w:r>
      <w:r>
        <w:rPr>
          <w:rFonts w:hint="eastAsia"/>
          <w:color w:val="0070C0"/>
        </w:rPr>
        <w:t xml:space="preserve"> 주제 별 회의록 저장 </w:t>
      </w:r>
      <w:r>
        <w:rPr>
          <w:rFonts w:hint="eastAsia"/>
          <w:color w:val="0070C0"/>
        </w:rPr>
        <w:lastRenderedPageBreak/>
        <w:t xml:space="preserve">기능을 </w:t>
      </w:r>
      <w:r w:rsidR="009A4058">
        <w:rPr>
          <w:rFonts w:hint="eastAsia"/>
          <w:color w:val="0070C0"/>
        </w:rPr>
        <w:t>제공한다</w:t>
      </w:r>
      <w:r>
        <w:rPr>
          <w:rFonts w:hint="eastAsia"/>
          <w:color w:val="0070C0"/>
        </w:rPr>
        <w:t>.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soapBox</w:t>
      </w:r>
      <w:proofErr w:type="spellEnd"/>
      <w:r>
        <w:rPr>
          <w:rFonts w:hint="eastAsia"/>
          <w:color w:val="0070C0"/>
        </w:rPr>
        <w:t xml:space="preserve">의 </w:t>
      </w:r>
      <w:r w:rsidR="009A4058">
        <w:rPr>
          <w:rFonts w:hint="eastAsia"/>
          <w:color w:val="0070C0"/>
        </w:rPr>
        <w:t>경우</w:t>
      </w:r>
      <w:r>
        <w:rPr>
          <w:rFonts w:hint="eastAsia"/>
          <w:color w:val="0070C0"/>
        </w:rPr>
        <w:t xml:space="preserve"> 회의록 안건,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발언사항</w:t>
      </w:r>
      <w:r>
        <w:rPr>
          <w:color w:val="0070C0"/>
        </w:rPr>
        <w:t xml:space="preserve">, </w:t>
      </w:r>
      <w:r>
        <w:rPr>
          <w:rFonts w:hint="eastAsia"/>
          <w:color w:val="0070C0"/>
        </w:rPr>
        <w:t xml:space="preserve">할 일 등을 포함한 회의록 자동 문서화 및 회의 완료 후 참가자들에게 메일 발송 기능을 </w:t>
      </w:r>
      <w:r w:rsidR="009A4058">
        <w:rPr>
          <w:rFonts w:hint="eastAsia"/>
          <w:color w:val="0070C0"/>
        </w:rPr>
        <w:t>제공한다</w:t>
      </w:r>
      <w:r w:rsidR="00E10206">
        <w:rPr>
          <w:rFonts w:hint="eastAsia"/>
          <w:color w:val="0070C0"/>
        </w:rPr>
        <w:t>.</w:t>
      </w:r>
    </w:p>
    <w:p w14:paraId="189C7F98" w14:textId="463E1BC7" w:rsidR="004C3BC9" w:rsidRPr="004C3BC9" w:rsidRDefault="00525F4F" w:rsidP="004C3BC9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벤치마킹 또는 유사 서비스 사례 소개</w:t>
      </w:r>
    </w:p>
    <w:p w14:paraId="4BCBC479" w14:textId="65F48C9C" w:rsidR="004C3BC9" w:rsidRDefault="0012505D" w:rsidP="009A4058">
      <w:pPr>
        <w:ind w:leftChars="236" w:left="519" w:firstLine="220"/>
        <w:rPr>
          <w:color w:val="0070C0"/>
        </w:rPr>
      </w:pPr>
      <w:proofErr w:type="spellStart"/>
      <w:r>
        <w:rPr>
          <w:rFonts w:hint="eastAsia"/>
          <w:color w:val="0070C0"/>
        </w:rPr>
        <w:t>마인즈랩사에서</w:t>
      </w:r>
      <w:proofErr w:type="spellEnd"/>
      <w:r>
        <w:rPr>
          <w:rFonts w:hint="eastAsia"/>
          <w:color w:val="0070C0"/>
        </w:rPr>
        <w:t xml:space="preserve"> 제공하는 A</w:t>
      </w:r>
      <w:r>
        <w:rPr>
          <w:color w:val="0070C0"/>
        </w:rPr>
        <w:t xml:space="preserve">I </w:t>
      </w:r>
      <w:r>
        <w:rPr>
          <w:rFonts w:hint="eastAsia"/>
          <w:color w:val="0070C0"/>
        </w:rPr>
        <w:t xml:space="preserve">서비스 </w:t>
      </w:r>
      <w:r>
        <w:rPr>
          <w:color w:val="0070C0"/>
        </w:rPr>
        <w:t>‘</w:t>
      </w:r>
      <w:proofErr w:type="spellStart"/>
      <w:r>
        <w:rPr>
          <w:color w:val="0070C0"/>
        </w:rPr>
        <w:t>maum</w:t>
      </w:r>
      <w:proofErr w:type="spellEnd"/>
      <w:r>
        <w:rPr>
          <w:color w:val="0070C0"/>
        </w:rPr>
        <w:t>’</w:t>
      </w:r>
      <w:r>
        <w:rPr>
          <w:rFonts w:hint="eastAsia"/>
          <w:color w:val="0070C0"/>
        </w:rPr>
        <w:t>을 유사 사례로 들 수 있다.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 서비스는 회의 음성 파일을 분석하여,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화자를 구별해 텍스트로 </w:t>
      </w:r>
      <w:r w:rsidR="009A4058">
        <w:rPr>
          <w:rFonts w:hint="eastAsia"/>
          <w:color w:val="0070C0"/>
        </w:rPr>
        <w:t>저장한</w:t>
      </w:r>
      <w:r>
        <w:rPr>
          <w:rFonts w:hint="eastAsia"/>
          <w:color w:val="0070C0"/>
        </w:rPr>
        <w:t>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뿐만 아니라 비</w:t>
      </w:r>
      <w:r w:rsidR="009A4058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업무 문장을 제외한 업무 문장을 요약하는 서비스를 제공하고 있다.</w:t>
      </w:r>
      <w:r>
        <w:rPr>
          <w:color w:val="0070C0"/>
        </w:rPr>
        <w:t xml:space="preserve"> </w:t>
      </w:r>
    </w:p>
    <w:p w14:paraId="73FDA255" w14:textId="24DE2FFE" w:rsidR="004C3BC9" w:rsidRDefault="0012505D" w:rsidP="009A4058">
      <w:pPr>
        <w:ind w:leftChars="236" w:left="519" w:firstLine="220"/>
        <w:rPr>
          <w:color w:val="0070C0"/>
        </w:rPr>
      </w:pPr>
      <w:r>
        <w:rPr>
          <w:rFonts w:hint="eastAsia"/>
          <w:color w:val="0070C0"/>
        </w:rPr>
        <w:t xml:space="preserve">이외에도 네이버의 </w:t>
      </w:r>
      <w:r>
        <w:rPr>
          <w:color w:val="0070C0"/>
        </w:rPr>
        <w:t>‘NEST’</w:t>
      </w:r>
      <w:r>
        <w:rPr>
          <w:rFonts w:hint="eastAsia"/>
          <w:color w:val="0070C0"/>
        </w:rPr>
        <w:t xml:space="preserve">를 비롯한 음성인식 </w:t>
      </w:r>
      <w:r w:rsidR="009A4058">
        <w:rPr>
          <w:rFonts w:hint="eastAsia"/>
          <w:color w:val="0070C0"/>
        </w:rPr>
        <w:t>서비스</w:t>
      </w:r>
      <w:r>
        <w:rPr>
          <w:rFonts w:hint="eastAsia"/>
          <w:color w:val="0070C0"/>
        </w:rPr>
        <w:t xml:space="preserve"> 제공 업체들이 회의록과 같은 음성 </w:t>
      </w:r>
      <w:r w:rsidR="009A4058">
        <w:rPr>
          <w:rFonts w:hint="eastAsia"/>
          <w:color w:val="0070C0"/>
        </w:rPr>
        <w:t>파일</w:t>
      </w:r>
      <w:r>
        <w:rPr>
          <w:rFonts w:hint="eastAsia"/>
          <w:color w:val="0070C0"/>
        </w:rPr>
        <w:t xml:space="preserve">을 텍스트로 변환하는 서비스를 제공하고 </w:t>
      </w:r>
      <w:r w:rsidR="009A4058">
        <w:rPr>
          <w:rFonts w:hint="eastAsia"/>
          <w:color w:val="0070C0"/>
        </w:rPr>
        <w:t>있다.</w:t>
      </w:r>
      <w:r w:rsidR="009A4058">
        <w:rPr>
          <w:color w:val="0070C0"/>
        </w:rPr>
        <w:t xml:space="preserve"> </w:t>
      </w:r>
      <w:r w:rsidR="009A4058">
        <w:rPr>
          <w:rFonts w:hint="eastAsia"/>
          <w:color w:val="0070C0"/>
        </w:rPr>
        <w:t>하지만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요약 기능이 부족하거나 업무 단위로의 분류 서비스를 제공하지 </w:t>
      </w:r>
      <w:r w:rsidR="009A4058">
        <w:rPr>
          <w:rFonts w:hint="eastAsia"/>
          <w:color w:val="0070C0"/>
        </w:rPr>
        <w:t>못하</w:t>
      </w:r>
      <w:r>
        <w:rPr>
          <w:rFonts w:hint="eastAsia"/>
          <w:color w:val="0070C0"/>
        </w:rPr>
        <w:t>는 단점이 있다.</w:t>
      </w:r>
    </w:p>
    <w:p w14:paraId="2DBE4188" w14:textId="68B14A68" w:rsidR="00B1675E" w:rsidRPr="00B1675E" w:rsidRDefault="00525F4F" w:rsidP="00B1675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소비자/시장에 줄 수 있는 가치</w:t>
      </w:r>
    </w:p>
    <w:p w14:paraId="26B41038" w14:textId="3DE31C00" w:rsidR="00B1675E" w:rsidRPr="008A32C1" w:rsidRDefault="00B1675E" w:rsidP="009A4058">
      <w:pPr>
        <w:ind w:leftChars="236" w:left="519" w:firstLine="220"/>
        <w:rPr>
          <w:color w:val="0070C0"/>
        </w:rPr>
      </w:pPr>
      <w:r>
        <w:rPr>
          <w:rFonts w:hint="eastAsia"/>
          <w:color w:val="0070C0"/>
        </w:rPr>
        <w:t>실제 현업에서도 많은 회의가 이루어지고 있으며 누군가는 이를 기록해야 한다.</w:t>
      </w:r>
      <w:r>
        <w:rPr>
          <w:color w:val="0070C0"/>
        </w:rPr>
        <w:t xml:space="preserve"> </w:t>
      </w:r>
      <w:r w:rsidR="00044D7B">
        <w:rPr>
          <w:rFonts w:hint="eastAsia"/>
          <w:color w:val="0070C0"/>
        </w:rPr>
        <w:t xml:space="preserve">따라서 </w:t>
      </w:r>
      <w:r w:rsidR="00F42941">
        <w:rPr>
          <w:rFonts w:hint="eastAsia"/>
          <w:color w:val="0070C0"/>
        </w:rPr>
        <w:t>자동화 서비스</w:t>
      </w:r>
      <w:r w:rsidR="00044D7B">
        <w:rPr>
          <w:rFonts w:hint="eastAsia"/>
          <w:color w:val="0070C0"/>
        </w:rPr>
        <w:t xml:space="preserve">를 통해 </w:t>
      </w:r>
      <w:r w:rsidR="00F42941">
        <w:rPr>
          <w:rFonts w:hint="eastAsia"/>
          <w:color w:val="0070C0"/>
        </w:rPr>
        <w:t xml:space="preserve">회의록 작성에 대한 </w:t>
      </w:r>
      <w:r w:rsidR="00044D7B">
        <w:rPr>
          <w:rFonts w:hint="eastAsia"/>
          <w:color w:val="0070C0"/>
        </w:rPr>
        <w:t>시간낭비를</w:t>
      </w:r>
      <w:r>
        <w:rPr>
          <w:rFonts w:hint="eastAsia"/>
          <w:color w:val="0070C0"/>
        </w:rPr>
        <w:t xml:space="preserve"> 줄이고 업무에</w:t>
      </w:r>
      <w:r w:rsidR="00044D7B">
        <w:rPr>
          <w:rFonts w:hint="eastAsia"/>
          <w:color w:val="0070C0"/>
        </w:rPr>
        <w:t xml:space="preserve"> 더</w:t>
      </w:r>
      <w:r>
        <w:rPr>
          <w:rFonts w:hint="eastAsia"/>
          <w:color w:val="0070C0"/>
        </w:rPr>
        <w:t xml:space="preserve"> 집중할 수 있다.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또한 삼성 청년 </w:t>
      </w:r>
      <w:r>
        <w:rPr>
          <w:color w:val="0070C0"/>
        </w:rPr>
        <w:t xml:space="preserve">SW </w:t>
      </w:r>
      <w:r>
        <w:rPr>
          <w:rFonts w:hint="eastAsia"/>
          <w:color w:val="0070C0"/>
        </w:rPr>
        <w:t>아카데미와 같은 교육 기관에서 학생들의 프로젝트 관리에</w:t>
      </w:r>
      <w:r w:rsidR="00F42941">
        <w:rPr>
          <w:rFonts w:hint="eastAsia"/>
          <w:color w:val="0070C0"/>
        </w:rPr>
        <w:t>도</w:t>
      </w:r>
      <w:r>
        <w:rPr>
          <w:rFonts w:hint="eastAsia"/>
          <w:color w:val="0070C0"/>
        </w:rPr>
        <w:t xml:space="preserve"> 활용할 수 있다.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학생들이 각자 프로젝트를 관리하고 협업과정에서 이루어지는 회의 내용을 녹음하여 프로젝트</w:t>
      </w:r>
      <w:r w:rsidR="00F42941">
        <w:rPr>
          <w:rFonts w:hint="eastAsia"/>
          <w:color w:val="0070C0"/>
        </w:rPr>
        <w:t>를 더 효율적으로</w:t>
      </w:r>
      <w:r>
        <w:rPr>
          <w:rFonts w:hint="eastAsia"/>
          <w:color w:val="0070C0"/>
        </w:rPr>
        <w:t xml:space="preserve"> </w:t>
      </w:r>
      <w:r w:rsidR="00F42941">
        <w:rPr>
          <w:rFonts w:hint="eastAsia"/>
          <w:color w:val="0070C0"/>
        </w:rPr>
        <w:t>진행</w:t>
      </w:r>
      <w:r>
        <w:rPr>
          <w:rFonts w:hint="eastAsia"/>
          <w:color w:val="0070C0"/>
        </w:rPr>
        <w:t>할 수 있다.</w:t>
      </w:r>
    </w:p>
    <w:p w14:paraId="54B4580C" w14:textId="67EA10E3" w:rsidR="00B44947" w:rsidRPr="008A32C1" w:rsidRDefault="00B1675E" w:rsidP="009A4058">
      <w:pPr>
        <w:ind w:leftChars="236" w:left="519" w:firstLine="220"/>
        <w:rPr>
          <w:color w:val="0070C0"/>
        </w:rPr>
      </w:pPr>
      <w:r w:rsidRPr="008A32C1">
        <w:rPr>
          <w:rFonts w:hint="eastAsia"/>
          <w:color w:val="0070C0"/>
        </w:rPr>
        <w:t>종합하면</w:t>
      </w:r>
      <w:r w:rsidRPr="008A32C1">
        <w:rPr>
          <w:color w:val="0070C0"/>
        </w:rPr>
        <w:t>,</w:t>
      </w:r>
      <w:r>
        <w:rPr>
          <w:rFonts w:hint="eastAsia"/>
          <w:color w:val="0070C0"/>
        </w:rPr>
        <w:t xml:space="preserve"> </w:t>
      </w:r>
      <w:r w:rsidR="00044D7B">
        <w:rPr>
          <w:rFonts w:hint="eastAsia"/>
          <w:color w:val="0070C0"/>
        </w:rPr>
        <w:t xml:space="preserve">프로젝트 </w:t>
      </w:r>
      <w:r>
        <w:rPr>
          <w:rFonts w:hint="eastAsia"/>
          <w:color w:val="0070C0"/>
        </w:rPr>
        <w:t>관리</w:t>
      </w:r>
      <w:r w:rsidR="00F42941">
        <w:rPr>
          <w:rFonts w:hint="eastAsia"/>
          <w:color w:val="0070C0"/>
        </w:rPr>
        <w:t xml:space="preserve">, </w:t>
      </w:r>
      <w:r w:rsidR="00044D7B">
        <w:rPr>
          <w:rFonts w:hint="eastAsia"/>
          <w:color w:val="0070C0"/>
        </w:rPr>
        <w:t xml:space="preserve">회의 </w:t>
      </w:r>
      <w:r>
        <w:rPr>
          <w:rFonts w:hint="eastAsia"/>
          <w:color w:val="0070C0"/>
        </w:rPr>
        <w:t>관리</w:t>
      </w:r>
      <w:r w:rsidR="00F42941">
        <w:rPr>
          <w:rFonts w:hint="eastAsia"/>
          <w:color w:val="0070C0"/>
        </w:rPr>
        <w:t xml:space="preserve">, </w:t>
      </w:r>
      <w:r w:rsidR="00044D7B">
        <w:rPr>
          <w:rFonts w:hint="eastAsia"/>
          <w:color w:val="0070C0"/>
        </w:rPr>
        <w:t>개인</w:t>
      </w:r>
      <w:r w:rsidR="00F42941">
        <w:rPr>
          <w:rFonts w:hint="eastAsia"/>
          <w:color w:val="0070C0"/>
        </w:rPr>
        <w:t xml:space="preserve"> </w:t>
      </w:r>
      <w:r w:rsidR="00044D7B">
        <w:rPr>
          <w:rFonts w:hint="eastAsia"/>
          <w:color w:val="0070C0"/>
        </w:rPr>
        <w:t xml:space="preserve">일정 </w:t>
      </w:r>
      <w:r>
        <w:rPr>
          <w:rFonts w:hint="eastAsia"/>
          <w:color w:val="0070C0"/>
        </w:rPr>
        <w:t>관리로 서비스를 구성하여 사용자들이</w:t>
      </w:r>
      <w:r w:rsidR="00044D7B">
        <w:rPr>
          <w:rFonts w:hint="eastAsia"/>
          <w:color w:val="0070C0"/>
        </w:rPr>
        <w:t xml:space="preserve"> 프로젝트 및</w:t>
      </w:r>
      <w:r>
        <w:rPr>
          <w:rFonts w:hint="eastAsia"/>
          <w:color w:val="0070C0"/>
        </w:rPr>
        <w:t xml:space="preserve"> 업무 </w:t>
      </w:r>
      <w:r w:rsidR="00044D7B">
        <w:rPr>
          <w:rFonts w:hint="eastAsia"/>
          <w:color w:val="0070C0"/>
        </w:rPr>
        <w:t xml:space="preserve">관리 </w:t>
      </w:r>
      <w:r>
        <w:rPr>
          <w:rFonts w:hint="eastAsia"/>
          <w:color w:val="0070C0"/>
        </w:rPr>
        <w:t>측면에서 새로운 경험을 할 수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있다</w:t>
      </w:r>
      <w:r>
        <w:rPr>
          <w:color w:val="0070C0"/>
        </w:rPr>
        <w:t>.</w:t>
      </w:r>
    </w:p>
    <w:p w14:paraId="25A2A192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향후 전망</w:t>
      </w:r>
    </w:p>
    <w:p w14:paraId="67CD6975" w14:textId="05A57908" w:rsidR="00B1675E" w:rsidRDefault="0012505D" w:rsidP="009A4058">
      <w:pPr>
        <w:ind w:leftChars="236" w:left="519" w:firstLine="220"/>
        <w:rPr>
          <w:color w:val="0070C0"/>
        </w:rPr>
      </w:pPr>
      <w:r>
        <w:rPr>
          <w:rFonts w:hint="eastAsia"/>
          <w:color w:val="0070C0"/>
        </w:rPr>
        <w:t>현 프로젝트에서 더 나아가,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회의 참석자의 목소리를 구분하는 화자 분리를 통해 회의록을 인원</w:t>
      </w:r>
      <w:r w:rsidR="00F42941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별로 </w:t>
      </w:r>
      <w:r w:rsidR="00B1675E">
        <w:rPr>
          <w:rFonts w:hint="eastAsia"/>
          <w:color w:val="0070C0"/>
        </w:rPr>
        <w:t>정리할 수 있을 것으로 기대된다.</w:t>
      </w:r>
      <w:r w:rsidR="00F42941">
        <w:rPr>
          <w:color w:val="0070C0"/>
        </w:rPr>
        <w:t xml:space="preserve"> </w:t>
      </w:r>
      <w:r w:rsidR="00B1675E">
        <w:rPr>
          <w:rFonts w:hint="eastAsia"/>
          <w:color w:val="0070C0"/>
        </w:rPr>
        <w:t xml:space="preserve">또한 단순 업무인지 </w:t>
      </w:r>
      <w:proofErr w:type="spellStart"/>
      <w:r w:rsidR="00B1675E">
        <w:rPr>
          <w:rFonts w:hint="eastAsia"/>
          <w:color w:val="0070C0"/>
        </w:rPr>
        <w:t>아닌지에</w:t>
      </w:r>
      <w:proofErr w:type="spellEnd"/>
      <w:r w:rsidR="00B1675E">
        <w:rPr>
          <w:rFonts w:hint="eastAsia"/>
          <w:color w:val="0070C0"/>
        </w:rPr>
        <w:t xml:space="preserve"> 대한 </w:t>
      </w:r>
      <w:proofErr w:type="spellStart"/>
      <w:r w:rsidR="00044D7B">
        <w:rPr>
          <w:rFonts w:hint="eastAsia"/>
          <w:color w:val="0070C0"/>
        </w:rPr>
        <w:t>판별</w:t>
      </w:r>
      <w:r w:rsidR="00F42941">
        <w:rPr>
          <w:rFonts w:hint="eastAsia"/>
          <w:color w:val="0070C0"/>
        </w:rPr>
        <w:t>뿐만</w:t>
      </w:r>
      <w:proofErr w:type="spellEnd"/>
      <w:r w:rsidR="00F42941">
        <w:rPr>
          <w:rFonts w:hint="eastAsia"/>
          <w:color w:val="0070C0"/>
        </w:rPr>
        <w:t xml:space="preserve"> </w:t>
      </w:r>
      <w:r w:rsidR="00044D7B">
        <w:rPr>
          <w:rFonts w:hint="eastAsia"/>
          <w:color w:val="0070C0"/>
        </w:rPr>
        <w:t>아니라 문장 내</w:t>
      </w:r>
      <w:r w:rsidR="00B1675E">
        <w:rPr>
          <w:rFonts w:hint="eastAsia"/>
          <w:color w:val="0070C0"/>
        </w:rPr>
        <w:t xml:space="preserve"> </w:t>
      </w:r>
      <w:r w:rsidR="00B1675E">
        <w:rPr>
          <w:color w:val="0070C0"/>
        </w:rPr>
        <w:t>intent</w:t>
      </w:r>
      <w:r w:rsidR="00B1675E">
        <w:rPr>
          <w:rFonts w:hint="eastAsia"/>
          <w:color w:val="0070C0"/>
        </w:rPr>
        <w:t xml:space="preserve">를 </w:t>
      </w:r>
      <w:r w:rsidR="00044D7B">
        <w:rPr>
          <w:rFonts w:hint="eastAsia"/>
          <w:color w:val="0070C0"/>
        </w:rPr>
        <w:t>뽑아내어</w:t>
      </w:r>
      <w:r w:rsidR="008B74DE">
        <w:rPr>
          <w:rFonts w:hint="eastAsia"/>
          <w:color w:val="0070C0"/>
        </w:rPr>
        <w:t xml:space="preserve"> 주요 서비스인</w:t>
      </w:r>
      <w:r w:rsidR="00B1675E">
        <w:rPr>
          <w:rFonts w:hint="eastAsia"/>
          <w:color w:val="0070C0"/>
        </w:rPr>
        <w:t xml:space="preserve"> </w:t>
      </w:r>
      <w:r w:rsidR="00044D7B">
        <w:rPr>
          <w:color w:val="0070C0"/>
        </w:rPr>
        <w:t>to-</w:t>
      </w:r>
      <w:r w:rsidR="00B1675E">
        <w:rPr>
          <w:color w:val="0070C0"/>
        </w:rPr>
        <w:t>do list</w:t>
      </w:r>
      <w:r w:rsidR="00B1675E">
        <w:rPr>
          <w:rFonts w:hint="eastAsia"/>
          <w:color w:val="0070C0"/>
        </w:rPr>
        <w:t xml:space="preserve">를 만들 수 있을 것으로 </w:t>
      </w:r>
      <w:r w:rsidR="000C3F34">
        <w:rPr>
          <w:rFonts w:hint="eastAsia"/>
          <w:color w:val="0070C0"/>
        </w:rPr>
        <w:t>본다</w:t>
      </w:r>
      <w:r w:rsidR="00425A4E">
        <w:rPr>
          <w:rFonts w:hint="eastAsia"/>
          <w:color w:val="0070C0"/>
        </w:rPr>
        <w:t>.</w:t>
      </w:r>
    </w:p>
    <w:p w14:paraId="6FD1BE74" w14:textId="32F93498" w:rsidR="00B1675E" w:rsidRDefault="00B1675E" w:rsidP="009A4058">
      <w:pPr>
        <w:ind w:leftChars="236" w:left="519" w:firstLine="220"/>
        <w:rPr>
          <w:color w:val="0070C0"/>
        </w:rPr>
      </w:pPr>
      <w:r>
        <w:rPr>
          <w:rFonts w:hint="eastAsia"/>
          <w:color w:val="0070C0"/>
        </w:rPr>
        <w:t>추후 모델</w:t>
      </w:r>
      <w:r w:rsidR="00F42941">
        <w:rPr>
          <w:rFonts w:hint="eastAsia"/>
          <w:color w:val="0070C0"/>
        </w:rPr>
        <w:t>을</w:t>
      </w:r>
      <w:r>
        <w:rPr>
          <w:rFonts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고도화</w:t>
      </w:r>
      <w:r w:rsidR="00F42941">
        <w:rPr>
          <w:rFonts w:hint="eastAsia"/>
          <w:color w:val="0070C0"/>
        </w:rPr>
        <w:t>했을</w:t>
      </w:r>
      <w:proofErr w:type="spellEnd"/>
      <w:r w:rsidR="00F42941">
        <w:rPr>
          <w:rFonts w:hint="eastAsia"/>
          <w:color w:val="0070C0"/>
        </w:rPr>
        <w:t xml:space="preserve"> 때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실제 업무 현장 혹은 교육 현장에서 활용될 수 있을 것으로 기대할 수 있다.</w:t>
      </w:r>
    </w:p>
    <w:p w14:paraId="5E19A000" w14:textId="06E1A109" w:rsidR="00B1675E" w:rsidRPr="00B1675E" w:rsidRDefault="00B1675E" w:rsidP="00B1675E">
      <w:pPr>
        <w:ind w:left="919" w:firstLine="220"/>
        <w:rPr>
          <w:color w:val="0070C0"/>
        </w:rPr>
      </w:pPr>
    </w:p>
    <w:p w14:paraId="7A6543DE" w14:textId="77777777" w:rsidR="007B6FDC" w:rsidRPr="003357B9" w:rsidRDefault="007B6FDC" w:rsidP="00A359A6">
      <w:pPr>
        <w:pStyle w:val="2"/>
        <w:rPr>
          <w:color w:val="000000" w:themeColor="text1"/>
        </w:rPr>
      </w:pPr>
      <w:bookmarkStart w:id="4" w:name="_Toc53072421"/>
      <w:r w:rsidRPr="003357B9">
        <w:rPr>
          <w:rFonts w:hint="eastAsia"/>
          <w:color w:val="000000" w:themeColor="text1"/>
        </w:rPr>
        <w:t>목표</w:t>
      </w:r>
      <w:bookmarkEnd w:id="4"/>
    </w:p>
    <w:p w14:paraId="19E996AF" w14:textId="3B0E64A5" w:rsidR="00370C13" w:rsidRPr="00173191" w:rsidRDefault="00B1675E" w:rsidP="00370C13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>
        <w:rPr>
          <w:rFonts w:hint="eastAsia"/>
          <w:color w:val="0070C0"/>
        </w:rPr>
        <w:t>실제 프로젝트에서 느낀 회의록 작성의 어려움을 개선하고자,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업무 자동 생성 및 프로젝트 관리 서비스를 개발한다</w:t>
      </w:r>
    </w:p>
    <w:p w14:paraId="314674F1" w14:textId="2C099FFD" w:rsidR="00B4704C" w:rsidRPr="00173191" w:rsidRDefault="00B1675E" w:rsidP="00B4704C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>
        <w:rPr>
          <w:rFonts w:hint="eastAsia"/>
          <w:color w:val="0070C0"/>
        </w:rPr>
        <w:lastRenderedPageBreak/>
        <w:t xml:space="preserve">기존 서비스와 차별화를 </w:t>
      </w:r>
      <w:r w:rsidR="00044D7B">
        <w:rPr>
          <w:rFonts w:hint="eastAsia"/>
          <w:color w:val="0070C0"/>
        </w:rPr>
        <w:t>두어</w:t>
      </w:r>
      <w:r>
        <w:rPr>
          <w:rFonts w:hint="eastAsia"/>
          <w:color w:val="0070C0"/>
        </w:rPr>
        <w:t xml:space="preserve"> 하나의 서비스에서 일정,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프로젝트,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미팅</w:t>
      </w:r>
      <w:r w:rsidR="00356CF1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기록,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업무 내용을 한 번에 관리할 수 있는 편리함을 제공하여 사용자의 만족도를 높이고 업무의 자동 생성을 </w:t>
      </w:r>
      <w:r w:rsidR="00044D7B">
        <w:rPr>
          <w:rFonts w:hint="eastAsia"/>
          <w:color w:val="0070C0"/>
        </w:rPr>
        <w:t>통해</w:t>
      </w:r>
      <w:r>
        <w:rPr>
          <w:rFonts w:hint="eastAsia"/>
          <w:color w:val="0070C0"/>
        </w:rPr>
        <w:t xml:space="preserve"> 시간적 효율성을 제공한다</w:t>
      </w:r>
      <w:r>
        <w:rPr>
          <w:color w:val="0070C0"/>
        </w:rPr>
        <w:t>.</w:t>
      </w:r>
    </w:p>
    <w:p w14:paraId="2EE5BB4B" w14:textId="4D0C0569" w:rsidR="00B1675E" w:rsidRDefault="00370C13" w:rsidP="00B16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173191">
        <w:rPr>
          <w:rFonts w:hint="eastAsia"/>
          <w:color w:val="0070C0"/>
        </w:rPr>
        <w:t xml:space="preserve">그간 학습한 기술을 모두 </w:t>
      </w:r>
      <w:r w:rsidR="00F6335C" w:rsidRPr="00173191">
        <w:rPr>
          <w:rFonts w:hint="eastAsia"/>
          <w:color w:val="0070C0"/>
        </w:rPr>
        <w:t xml:space="preserve">접목하여 </w:t>
      </w:r>
      <w:r w:rsidR="00044D7B">
        <w:rPr>
          <w:rFonts w:hint="eastAsia"/>
          <w:color w:val="0070C0"/>
        </w:rPr>
        <w:t xml:space="preserve">사용 가능한 </w:t>
      </w:r>
      <w:r w:rsidR="00F6335C" w:rsidRPr="00173191">
        <w:rPr>
          <w:rFonts w:hint="eastAsia"/>
          <w:color w:val="0070C0"/>
        </w:rPr>
        <w:t xml:space="preserve">서비스로서의 완성도와 안정성을 모두 갖춘 프로젝트를 </w:t>
      </w:r>
      <w:r w:rsidR="00044D7B">
        <w:rPr>
          <w:rFonts w:hint="eastAsia"/>
          <w:color w:val="0070C0"/>
        </w:rPr>
        <w:t>완성한다.</w:t>
      </w:r>
      <w:r w:rsidR="00F6335C" w:rsidRPr="00173191">
        <w:rPr>
          <w:rFonts w:hint="eastAsia"/>
          <w:color w:val="0070C0"/>
        </w:rPr>
        <w:t xml:space="preserve"> </w:t>
      </w:r>
      <w:r w:rsidR="00044D7B">
        <w:rPr>
          <w:rFonts w:hint="eastAsia"/>
          <w:color w:val="0070C0"/>
        </w:rPr>
        <w:t>또한</w:t>
      </w:r>
      <w:r w:rsidR="007D7AB3">
        <w:rPr>
          <w:rFonts w:hint="eastAsia"/>
          <w:color w:val="0070C0"/>
        </w:rPr>
        <w:t>,</w:t>
      </w:r>
      <w:r w:rsidR="00044D7B">
        <w:rPr>
          <w:rFonts w:hint="eastAsia"/>
          <w:color w:val="0070C0"/>
        </w:rPr>
        <w:t xml:space="preserve"> </w:t>
      </w:r>
      <w:r w:rsidR="00F6335C" w:rsidRPr="00173191">
        <w:rPr>
          <w:rFonts w:hint="eastAsia"/>
          <w:color w:val="0070C0"/>
        </w:rPr>
        <w:t xml:space="preserve">팀원들 </w:t>
      </w:r>
      <w:r w:rsidR="00173191" w:rsidRPr="00173191">
        <w:rPr>
          <w:rFonts w:hint="eastAsia"/>
          <w:color w:val="0070C0"/>
        </w:rPr>
        <w:t xml:space="preserve">각자 </w:t>
      </w:r>
      <w:r w:rsidR="00044D7B">
        <w:rPr>
          <w:rFonts w:hint="eastAsia"/>
          <w:color w:val="0070C0"/>
        </w:rPr>
        <w:t xml:space="preserve">메인으로 </w:t>
      </w:r>
      <w:r w:rsidR="00173191" w:rsidRPr="00173191">
        <w:rPr>
          <w:rFonts w:hint="eastAsia"/>
          <w:color w:val="0070C0"/>
        </w:rPr>
        <w:t xml:space="preserve">담당하는 부분 </w:t>
      </w:r>
      <w:r w:rsidR="00044D7B">
        <w:rPr>
          <w:rFonts w:hint="eastAsia"/>
          <w:color w:val="0070C0"/>
        </w:rPr>
        <w:t>외에</w:t>
      </w:r>
      <w:r w:rsidR="00173191" w:rsidRPr="00173191">
        <w:rPr>
          <w:rFonts w:hint="eastAsia"/>
          <w:color w:val="0070C0"/>
        </w:rPr>
        <w:t xml:space="preserve"> </w:t>
      </w:r>
      <w:proofErr w:type="spellStart"/>
      <w:r w:rsidR="00F6335C" w:rsidRPr="00173191">
        <w:rPr>
          <w:rFonts w:hint="eastAsia"/>
          <w:color w:val="0070C0"/>
        </w:rPr>
        <w:t>백엔드</w:t>
      </w:r>
      <w:proofErr w:type="spellEnd"/>
      <w:r w:rsidR="00F6335C" w:rsidRPr="00173191">
        <w:rPr>
          <w:rFonts w:hint="eastAsia"/>
          <w:color w:val="0070C0"/>
        </w:rPr>
        <w:t>,</w:t>
      </w:r>
      <w:r w:rsidR="00F6335C" w:rsidRPr="00173191">
        <w:rPr>
          <w:color w:val="0070C0"/>
        </w:rPr>
        <w:t xml:space="preserve"> </w:t>
      </w:r>
      <w:proofErr w:type="spellStart"/>
      <w:r w:rsidR="00F6335C" w:rsidRPr="00173191">
        <w:rPr>
          <w:rFonts w:hint="eastAsia"/>
          <w:color w:val="0070C0"/>
        </w:rPr>
        <w:t>프론트엔드</w:t>
      </w:r>
      <w:proofErr w:type="spellEnd"/>
      <w:r w:rsidR="00F6335C" w:rsidRPr="00173191">
        <w:rPr>
          <w:rFonts w:hint="eastAsia"/>
          <w:color w:val="0070C0"/>
        </w:rPr>
        <w:t xml:space="preserve"> </w:t>
      </w:r>
      <w:r w:rsidR="00044D7B">
        <w:rPr>
          <w:rFonts w:hint="eastAsia"/>
          <w:color w:val="0070C0"/>
        </w:rPr>
        <w:t>등</w:t>
      </w:r>
      <w:r w:rsidR="00F6335C" w:rsidRPr="00173191">
        <w:rPr>
          <w:rFonts w:hint="eastAsia"/>
          <w:color w:val="0070C0"/>
        </w:rPr>
        <w:t xml:space="preserve"> 구분 없이 서비스 기획,</w:t>
      </w:r>
      <w:r w:rsidR="00F6335C" w:rsidRPr="00173191">
        <w:rPr>
          <w:color w:val="0070C0"/>
        </w:rPr>
        <w:t xml:space="preserve"> </w:t>
      </w:r>
      <w:r w:rsidR="00F6335C" w:rsidRPr="00173191">
        <w:rPr>
          <w:rFonts w:hint="eastAsia"/>
          <w:color w:val="0070C0"/>
        </w:rPr>
        <w:t>설계 및 각 기술</w:t>
      </w:r>
      <w:r w:rsidR="007D7AB3">
        <w:rPr>
          <w:rFonts w:hint="eastAsia"/>
          <w:color w:val="0070C0"/>
        </w:rPr>
        <w:t xml:space="preserve"> </w:t>
      </w:r>
      <w:r w:rsidR="00F6335C" w:rsidRPr="00173191">
        <w:rPr>
          <w:rFonts w:hint="eastAsia"/>
          <w:color w:val="0070C0"/>
        </w:rPr>
        <w:t xml:space="preserve">스택에 대한 </w:t>
      </w:r>
      <w:r w:rsidR="00173191" w:rsidRPr="00173191">
        <w:rPr>
          <w:rFonts w:hint="eastAsia"/>
          <w:color w:val="0070C0"/>
        </w:rPr>
        <w:t xml:space="preserve">전반적인 이해를 모두 </w:t>
      </w:r>
      <w:r w:rsidR="00137254">
        <w:rPr>
          <w:rFonts w:hint="eastAsia"/>
          <w:color w:val="0070C0"/>
        </w:rPr>
        <w:t>갖추어</w:t>
      </w:r>
      <w:r w:rsidR="00173191">
        <w:rPr>
          <w:rFonts w:hint="eastAsia"/>
          <w:color w:val="0070C0"/>
        </w:rPr>
        <w:t xml:space="preserve"> 개발자로서의 역량 향상을 도모한다.</w:t>
      </w:r>
      <w:r w:rsidR="00E71798" w:rsidRPr="003357B9">
        <w:rPr>
          <w:color w:val="000000" w:themeColor="text1"/>
        </w:rPr>
        <w:t xml:space="preserve"> </w:t>
      </w:r>
    </w:p>
    <w:p w14:paraId="7F28CCA5" w14:textId="3884A09B" w:rsidR="006A2C06" w:rsidRPr="00E96108" w:rsidRDefault="00B1675E" w:rsidP="00E96108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70C0"/>
        </w:rPr>
        <w:t xml:space="preserve">특히 </w:t>
      </w:r>
      <w:r>
        <w:rPr>
          <w:color w:val="0070C0"/>
        </w:rPr>
        <w:t>AI</w:t>
      </w:r>
      <w:r w:rsidR="008720E6"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모델 고도화에 대한 </w:t>
      </w:r>
      <w:r w:rsidR="00E96108">
        <w:rPr>
          <w:rFonts w:hint="eastAsia"/>
          <w:color w:val="0070C0"/>
        </w:rPr>
        <w:t>지속적인 고민과 학습을 진행하여 완성도 있는 모델을 구축한다</w:t>
      </w:r>
    </w:p>
    <w:p w14:paraId="7D708FD1" w14:textId="77777777" w:rsidR="00E96108" w:rsidRPr="00E96108" w:rsidRDefault="00E96108" w:rsidP="00F14D4D">
      <w:pPr>
        <w:pStyle w:val="a8"/>
        <w:ind w:leftChars="0" w:left="805" w:firstLineChars="0" w:firstLine="0"/>
        <w:rPr>
          <w:color w:val="000000" w:themeColor="text1"/>
        </w:rPr>
      </w:pPr>
    </w:p>
    <w:p w14:paraId="5B3FD5B1" w14:textId="77777777" w:rsidR="006A2C06" w:rsidRPr="003357B9" w:rsidRDefault="00E71798" w:rsidP="00B65173">
      <w:pPr>
        <w:pStyle w:val="1"/>
        <w:rPr>
          <w:color w:val="000000" w:themeColor="text1"/>
        </w:rPr>
      </w:pPr>
      <w:bookmarkStart w:id="5" w:name="_Toc53072422"/>
      <w:r>
        <w:rPr>
          <w:rFonts w:hint="eastAsia"/>
          <w:color w:val="000000" w:themeColor="text1"/>
        </w:rPr>
        <w:t>분석 및 설계</w:t>
      </w:r>
      <w:bookmarkEnd w:id="5"/>
    </w:p>
    <w:p w14:paraId="3AF5DBF7" w14:textId="77777777" w:rsidR="00E71798" w:rsidRPr="003357B9" w:rsidRDefault="00E71798" w:rsidP="00E71798">
      <w:pPr>
        <w:pStyle w:val="2"/>
        <w:rPr>
          <w:color w:val="000000" w:themeColor="text1"/>
        </w:rPr>
      </w:pPr>
      <w:bookmarkStart w:id="6" w:name="_Toc53072423"/>
      <w:r w:rsidRPr="003357B9">
        <w:rPr>
          <w:rFonts w:hint="eastAsia"/>
          <w:color w:val="000000" w:themeColor="text1"/>
        </w:rPr>
        <w:t>요구사항 정의</w:t>
      </w:r>
      <w:bookmarkEnd w:id="6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E71798" w:rsidRPr="003357B9" w14:paraId="7F19A72F" w14:textId="77777777" w:rsidTr="004C3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14:paraId="05046575" w14:textId="77777777" w:rsidR="00E71798" w:rsidRPr="003C2763" w:rsidRDefault="00E71798" w:rsidP="004C3BC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14:paraId="14B4DB00" w14:textId="77777777" w:rsidR="00E71798" w:rsidRPr="003C2763" w:rsidRDefault="00E71798" w:rsidP="004C3BC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19" w:type="dxa"/>
          </w:tcPr>
          <w:p w14:paraId="794249E4" w14:textId="77777777" w:rsidR="00E71798" w:rsidRPr="003C2763" w:rsidRDefault="00E71798" w:rsidP="004C3BC9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E71798" w:rsidRPr="003357B9" w14:paraId="628FB1C7" w14:textId="77777777" w:rsidTr="004C3BC9">
        <w:trPr>
          <w:trHeight w:val="692"/>
        </w:trPr>
        <w:tc>
          <w:tcPr>
            <w:tcW w:w="992" w:type="dxa"/>
          </w:tcPr>
          <w:p w14:paraId="162FC3EB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14:paraId="417BBC01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14:paraId="42E83D97" w14:textId="2D5996F3" w:rsidR="00E71798" w:rsidRPr="001272B3" w:rsidRDefault="00E9610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소셜 로그인을 이용하여 이메일,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닉네임,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담당 업무 정보 등의 추가정보와 함께 관리한다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>.</w:t>
            </w:r>
          </w:p>
        </w:tc>
      </w:tr>
      <w:tr w:rsidR="00E71798" w:rsidRPr="003357B9" w14:paraId="3FD3BA64" w14:textId="77777777" w:rsidTr="004C3BC9">
        <w:trPr>
          <w:trHeight w:val="692"/>
        </w:trPr>
        <w:tc>
          <w:tcPr>
            <w:tcW w:w="992" w:type="dxa"/>
          </w:tcPr>
          <w:p w14:paraId="3DA41D06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14:paraId="5BFA4113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14:paraId="2A9F6433" w14:textId="39AF82A7" w:rsidR="00E71798" w:rsidRPr="001272B3" w:rsidRDefault="00E9610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소셜 로그인을 이용하여 로그인 및 로그아웃 기능을 제공한다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>.</w:t>
            </w:r>
          </w:p>
        </w:tc>
      </w:tr>
      <w:tr w:rsidR="00E71798" w:rsidRPr="003357B9" w14:paraId="7799A95C" w14:textId="77777777" w:rsidTr="004C3BC9">
        <w:trPr>
          <w:trHeight w:val="692"/>
        </w:trPr>
        <w:tc>
          <w:tcPr>
            <w:tcW w:w="992" w:type="dxa"/>
          </w:tcPr>
          <w:p w14:paraId="38A25B35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14:paraId="4791C1AB" w14:textId="1F9617E3" w:rsidR="00E71798" w:rsidRPr="001272B3" w:rsidRDefault="00E9610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회원의 개인 일정 생성</w:t>
            </w:r>
          </w:p>
        </w:tc>
        <w:tc>
          <w:tcPr>
            <w:tcW w:w="4819" w:type="dxa"/>
          </w:tcPr>
          <w:p w14:paraId="3DBF868D" w14:textId="1B51C6FF" w:rsidR="00E71798" w:rsidRPr="001272B3" w:rsidRDefault="00E9610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개인적인 업무와 일정을 생성한다.</w:t>
            </w:r>
          </w:p>
        </w:tc>
      </w:tr>
      <w:tr w:rsidR="00E96108" w:rsidRPr="003357B9" w14:paraId="38DCF605" w14:textId="77777777" w:rsidTr="004C3BC9">
        <w:trPr>
          <w:trHeight w:val="692"/>
        </w:trPr>
        <w:tc>
          <w:tcPr>
            <w:tcW w:w="992" w:type="dxa"/>
          </w:tcPr>
          <w:p w14:paraId="5D031BF7" w14:textId="77777777" w:rsidR="00E96108" w:rsidRPr="001272B3" w:rsidRDefault="00E96108" w:rsidP="00E9610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14:paraId="5B54C226" w14:textId="3F665E08" w:rsidR="00E96108" w:rsidRPr="001272B3" w:rsidRDefault="00E96108" w:rsidP="00E9610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회원의 개인 일정 관리</w:t>
            </w:r>
          </w:p>
        </w:tc>
        <w:tc>
          <w:tcPr>
            <w:tcW w:w="4819" w:type="dxa"/>
          </w:tcPr>
          <w:p w14:paraId="5DA90977" w14:textId="5EB1E33E" w:rsidR="00E96108" w:rsidRPr="001272B3" w:rsidRDefault="00E96108" w:rsidP="00E9610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시작과 마감시간을 지정하여 개인 일정을 캘린더로 관리한다</w:t>
            </w:r>
          </w:p>
        </w:tc>
      </w:tr>
      <w:tr w:rsidR="00E96108" w:rsidRPr="003357B9" w14:paraId="5A80AEFC" w14:textId="77777777" w:rsidTr="004C3BC9">
        <w:trPr>
          <w:trHeight w:val="692"/>
        </w:trPr>
        <w:tc>
          <w:tcPr>
            <w:tcW w:w="992" w:type="dxa"/>
          </w:tcPr>
          <w:p w14:paraId="0FD6E4DA" w14:textId="77777777" w:rsidR="00E96108" w:rsidRPr="001272B3" w:rsidRDefault="00E96108" w:rsidP="00E9610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14:paraId="42163A2A" w14:textId="24482538" w:rsidR="00E96108" w:rsidRPr="001272B3" w:rsidRDefault="00E96108" w:rsidP="00E9610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회원의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프로젝트 생성</w:t>
            </w:r>
          </w:p>
        </w:tc>
        <w:tc>
          <w:tcPr>
            <w:tcW w:w="4819" w:type="dxa"/>
          </w:tcPr>
          <w:p w14:paraId="69C23539" w14:textId="2B4BE1DB" w:rsidR="00E96108" w:rsidRPr="001272B3" w:rsidRDefault="00E96108" w:rsidP="00E9610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프로젝트 리더를 담당하는 사용자가 프로젝트를 생성하고 팀원을 초대하여 관리한다.</w:t>
            </w:r>
          </w:p>
        </w:tc>
      </w:tr>
      <w:tr w:rsidR="00E96108" w:rsidRPr="003357B9" w14:paraId="20A0CA7E" w14:textId="77777777" w:rsidTr="004C3BC9">
        <w:trPr>
          <w:trHeight w:val="692"/>
        </w:trPr>
        <w:tc>
          <w:tcPr>
            <w:tcW w:w="992" w:type="dxa"/>
          </w:tcPr>
          <w:p w14:paraId="15C5ED3D" w14:textId="77777777" w:rsidR="00E96108" w:rsidRPr="001272B3" w:rsidRDefault="00E96108" w:rsidP="00E9610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14:paraId="652B0204" w14:textId="45E7E94A" w:rsidR="00E96108" w:rsidRPr="001272B3" w:rsidRDefault="00E96108" w:rsidP="00E9610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회원의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프로젝트</w:t>
            </w: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관리</w:t>
            </w:r>
          </w:p>
        </w:tc>
        <w:tc>
          <w:tcPr>
            <w:tcW w:w="4819" w:type="dxa"/>
          </w:tcPr>
          <w:p w14:paraId="3DF950E2" w14:textId="5C5A0778" w:rsidR="00E96108" w:rsidRPr="001272B3" w:rsidRDefault="00E96108" w:rsidP="00E96108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사용자가 과거에 진행했던 프로젝</w:t>
            </w:r>
            <w:r w:rsidR="00AB5ACA">
              <w:rPr>
                <w:rFonts w:hint="eastAsia"/>
                <w:color w:val="4472C4" w:themeColor="accent5"/>
                <w:sz w:val="20"/>
                <w:szCs w:val="20"/>
              </w:rPr>
              <w:t>트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부터 현재 진행하고 있는 프로젝트까지 완료와 진행중으로 관리한다.</w:t>
            </w:r>
          </w:p>
        </w:tc>
      </w:tr>
      <w:tr w:rsidR="00E71798" w:rsidRPr="003357B9" w14:paraId="64061BFF" w14:textId="77777777" w:rsidTr="004C3BC9">
        <w:trPr>
          <w:trHeight w:val="692"/>
        </w:trPr>
        <w:tc>
          <w:tcPr>
            <w:tcW w:w="992" w:type="dxa"/>
          </w:tcPr>
          <w:p w14:paraId="5384F5D3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14:paraId="2ED78661" w14:textId="792A443A" w:rsidR="00E71798" w:rsidRPr="001272B3" w:rsidRDefault="00E9610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프로젝트 내 미팅 생성</w:t>
            </w:r>
          </w:p>
        </w:tc>
        <w:tc>
          <w:tcPr>
            <w:tcW w:w="4819" w:type="dxa"/>
          </w:tcPr>
          <w:p w14:paraId="1D4B1234" w14:textId="4010BE13" w:rsidR="00E71798" w:rsidRPr="001272B3" w:rsidRDefault="00E9610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미팅을 주관하는 사용자가 프로젝트 내에서 미팅을 생성한다.</w:t>
            </w:r>
          </w:p>
        </w:tc>
      </w:tr>
      <w:tr w:rsidR="00E71798" w:rsidRPr="003357B9" w14:paraId="09FB601F" w14:textId="77777777" w:rsidTr="004C3BC9">
        <w:trPr>
          <w:trHeight w:val="692"/>
        </w:trPr>
        <w:tc>
          <w:tcPr>
            <w:tcW w:w="992" w:type="dxa"/>
          </w:tcPr>
          <w:p w14:paraId="596CEDF0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14:paraId="42F0E408" w14:textId="7259DFF9" w:rsidR="00E71798" w:rsidRPr="001272B3" w:rsidRDefault="00E9610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프로젝트 내 미팅 관리</w:t>
            </w:r>
          </w:p>
        </w:tc>
        <w:tc>
          <w:tcPr>
            <w:tcW w:w="4819" w:type="dxa"/>
          </w:tcPr>
          <w:p w14:paraId="2E68EA90" w14:textId="022734CB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미팅 진행 시간과 참여자를 데일리로 관리할 수 있다.</w:t>
            </w:r>
          </w:p>
        </w:tc>
      </w:tr>
      <w:tr w:rsidR="00E71798" w:rsidRPr="003357B9" w14:paraId="26A68693" w14:textId="77777777" w:rsidTr="004C3BC9">
        <w:trPr>
          <w:trHeight w:val="692"/>
        </w:trPr>
        <w:tc>
          <w:tcPr>
            <w:tcW w:w="992" w:type="dxa"/>
          </w:tcPr>
          <w:p w14:paraId="0BA33585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14:paraId="0F48E1E5" w14:textId="2FCF3356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미팅 내 녹음 내용을 </w:t>
            </w:r>
            <w:r>
              <w:rPr>
                <w:color w:val="4472C4" w:themeColor="accent5"/>
                <w:sz w:val="20"/>
                <w:szCs w:val="20"/>
              </w:rPr>
              <w:t>TEXT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로 변환</w:t>
            </w:r>
          </w:p>
        </w:tc>
        <w:tc>
          <w:tcPr>
            <w:tcW w:w="4819" w:type="dxa"/>
          </w:tcPr>
          <w:p w14:paraId="7A0ED8F7" w14:textId="2FAEA370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녹음된 회의 내용을 S</w:t>
            </w:r>
            <w:r>
              <w:rPr>
                <w:color w:val="4472C4" w:themeColor="accent5"/>
                <w:sz w:val="20"/>
                <w:szCs w:val="20"/>
              </w:rPr>
              <w:t>TT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모델을 이용하여 </w:t>
            </w:r>
            <w:r>
              <w:rPr>
                <w:color w:val="4472C4" w:themeColor="accent5"/>
                <w:sz w:val="20"/>
                <w:szCs w:val="20"/>
              </w:rPr>
              <w:t>TEXT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로 변환한다.</w:t>
            </w:r>
          </w:p>
        </w:tc>
      </w:tr>
      <w:tr w:rsidR="00E71798" w:rsidRPr="003357B9" w14:paraId="38006C6B" w14:textId="77777777" w:rsidTr="004C3BC9">
        <w:trPr>
          <w:trHeight w:val="692"/>
        </w:trPr>
        <w:tc>
          <w:tcPr>
            <w:tcW w:w="992" w:type="dxa"/>
          </w:tcPr>
          <w:p w14:paraId="5D857F35" w14:textId="305C98B2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lastRenderedPageBreak/>
              <w:t>R</w:t>
            </w:r>
            <w:r>
              <w:rPr>
                <w:color w:val="4472C4" w:themeColor="accent5"/>
                <w:sz w:val="20"/>
                <w:szCs w:val="20"/>
              </w:rPr>
              <w:t>eq10.</w:t>
            </w:r>
          </w:p>
        </w:tc>
        <w:tc>
          <w:tcPr>
            <w:tcW w:w="2552" w:type="dxa"/>
          </w:tcPr>
          <w:p w14:paraId="656DEADE" w14:textId="204C4FD0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녹음된 내용 요약 및 키워드 추출</w:t>
            </w:r>
          </w:p>
        </w:tc>
        <w:tc>
          <w:tcPr>
            <w:tcW w:w="4819" w:type="dxa"/>
          </w:tcPr>
          <w:p w14:paraId="44D845F4" w14:textId="32166E8D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변환된 </w:t>
            </w:r>
            <w:r>
              <w:rPr>
                <w:color w:val="4472C4" w:themeColor="accent5"/>
                <w:sz w:val="20"/>
                <w:szCs w:val="20"/>
              </w:rPr>
              <w:t>TEXT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에서 </w:t>
            </w:r>
            <w:r>
              <w:rPr>
                <w:color w:val="4472C4" w:themeColor="accent5"/>
                <w:sz w:val="20"/>
                <w:szCs w:val="20"/>
              </w:rPr>
              <w:t>3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줄의 요약문장과 5개의 키워드로 구분한다.</w:t>
            </w:r>
          </w:p>
        </w:tc>
      </w:tr>
      <w:tr w:rsidR="00E71798" w:rsidRPr="003357B9" w14:paraId="0AFE98F4" w14:textId="77777777" w:rsidTr="004C3BC9">
        <w:trPr>
          <w:trHeight w:val="692"/>
        </w:trPr>
        <w:tc>
          <w:tcPr>
            <w:tcW w:w="992" w:type="dxa"/>
          </w:tcPr>
          <w:p w14:paraId="034C295B" w14:textId="28E07E52" w:rsidR="00E71798" w:rsidRPr="001272B3" w:rsidRDefault="00E90403" w:rsidP="00E90403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 11.</w:t>
            </w:r>
          </w:p>
        </w:tc>
        <w:tc>
          <w:tcPr>
            <w:tcW w:w="2552" w:type="dxa"/>
          </w:tcPr>
          <w:p w14:paraId="1BDB2B6D" w14:textId="3E943860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녹음된 내용에서 업무내용과 </w:t>
            </w:r>
            <w:proofErr w:type="spellStart"/>
            <w:r>
              <w:rPr>
                <w:rFonts w:hint="eastAsia"/>
                <w:color w:val="4472C4" w:themeColor="accent5"/>
                <w:sz w:val="20"/>
                <w:szCs w:val="20"/>
              </w:rPr>
              <w:t>비업무</w:t>
            </w:r>
            <w:proofErr w:type="spellEnd"/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내용 분리</w:t>
            </w:r>
          </w:p>
        </w:tc>
        <w:tc>
          <w:tcPr>
            <w:tcW w:w="4819" w:type="dxa"/>
          </w:tcPr>
          <w:p w14:paraId="421DC440" w14:textId="397DEAF1" w:rsidR="00E71798" w:rsidRPr="001272B3" w:rsidRDefault="00E90403" w:rsidP="00E90403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변환된 </w:t>
            </w:r>
            <w:r>
              <w:rPr>
                <w:color w:val="4472C4" w:themeColor="accent5"/>
                <w:sz w:val="20"/>
                <w:szCs w:val="20"/>
              </w:rPr>
              <w:t>TEXT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에서 업무적 내용과 비업무적 내용을 구분한다.</w:t>
            </w:r>
          </w:p>
        </w:tc>
      </w:tr>
      <w:tr w:rsidR="00E71798" w:rsidRPr="003357B9" w14:paraId="333D0DB3" w14:textId="77777777" w:rsidTr="004C3BC9">
        <w:trPr>
          <w:trHeight w:val="692"/>
        </w:trPr>
        <w:tc>
          <w:tcPr>
            <w:tcW w:w="992" w:type="dxa"/>
          </w:tcPr>
          <w:p w14:paraId="643E89FA" w14:textId="79C5118E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 xml:space="preserve">eq12. </w:t>
            </w:r>
          </w:p>
        </w:tc>
        <w:tc>
          <w:tcPr>
            <w:tcW w:w="2552" w:type="dxa"/>
          </w:tcPr>
          <w:p w14:paraId="4E4024A5" w14:textId="031C3497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업무 내용에서 </w:t>
            </w:r>
            <w:r>
              <w:rPr>
                <w:color w:val="4472C4" w:themeColor="accent5"/>
                <w:sz w:val="20"/>
                <w:szCs w:val="20"/>
              </w:rPr>
              <w:t>ENTITY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와 </w:t>
            </w:r>
            <w:r>
              <w:rPr>
                <w:color w:val="4472C4" w:themeColor="accent5"/>
                <w:sz w:val="20"/>
                <w:szCs w:val="20"/>
              </w:rPr>
              <w:t xml:space="preserve">INTENT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구분</w:t>
            </w:r>
          </w:p>
        </w:tc>
        <w:tc>
          <w:tcPr>
            <w:tcW w:w="4819" w:type="dxa"/>
          </w:tcPr>
          <w:p w14:paraId="0DCAAC34" w14:textId="120B9357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업무적 내용에서 시간,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업무 등의 E</w:t>
            </w:r>
            <w:r>
              <w:rPr>
                <w:color w:val="4472C4" w:themeColor="accent5"/>
                <w:sz w:val="20"/>
                <w:szCs w:val="20"/>
              </w:rPr>
              <w:t>NTITY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와 </w:t>
            </w:r>
            <w:r>
              <w:rPr>
                <w:color w:val="4472C4" w:themeColor="accent5"/>
                <w:sz w:val="20"/>
                <w:szCs w:val="20"/>
              </w:rPr>
              <w:t>INTENT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를 분리하여 업무를 자동 생성한다.</w:t>
            </w:r>
          </w:p>
        </w:tc>
      </w:tr>
      <w:tr w:rsidR="00E71798" w:rsidRPr="003357B9" w14:paraId="76B194A3" w14:textId="77777777" w:rsidTr="004C3BC9">
        <w:trPr>
          <w:trHeight w:val="692"/>
        </w:trPr>
        <w:tc>
          <w:tcPr>
            <w:tcW w:w="992" w:type="dxa"/>
          </w:tcPr>
          <w:p w14:paraId="48435874" w14:textId="0F3B355F" w:rsidR="00E71798" w:rsidRPr="001272B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</w:t>
            </w:r>
            <w:r>
              <w:rPr>
                <w:color w:val="4472C4" w:themeColor="accent5"/>
                <w:sz w:val="20"/>
                <w:szCs w:val="20"/>
              </w:rPr>
              <w:t>eq13.</w:t>
            </w:r>
          </w:p>
        </w:tc>
        <w:tc>
          <w:tcPr>
            <w:tcW w:w="2552" w:type="dxa"/>
          </w:tcPr>
          <w:p w14:paraId="5AA53E78" w14:textId="621A1748" w:rsidR="00E90403" w:rsidRPr="001272B3" w:rsidRDefault="00E90403" w:rsidP="00E90403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자동 생성된 업무내용에 대한 완료여부를 관리</w:t>
            </w:r>
          </w:p>
        </w:tc>
        <w:tc>
          <w:tcPr>
            <w:tcW w:w="4819" w:type="dxa"/>
          </w:tcPr>
          <w:p w14:paraId="105A63C1" w14:textId="3DE4EAAC" w:rsidR="00E71798" w:rsidRPr="00E90403" w:rsidRDefault="00E90403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각 팀원의 업무 완료도를 그래프를 통해 제공한다.</w:t>
            </w:r>
          </w:p>
        </w:tc>
      </w:tr>
      <w:tr w:rsidR="00E71798" w:rsidRPr="003357B9" w14:paraId="14F12162" w14:textId="77777777" w:rsidTr="004C3BC9">
        <w:trPr>
          <w:trHeight w:val="692"/>
        </w:trPr>
        <w:tc>
          <w:tcPr>
            <w:tcW w:w="992" w:type="dxa"/>
          </w:tcPr>
          <w:p w14:paraId="15A033E5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DF38347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14:paraId="41FFFF47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E71798" w:rsidRPr="003357B9" w14:paraId="14D99626" w14:textId="77777777" w:rsidTr="004C3BC9">
        <w:trPr>
          <w:trHeight w:val="692"/>
        </w:trPr>
        <w:tc>
          <w:tcPr>
            <w:tcW w:w="992" w:type="dxa"/>
          </w:tcPr>
          <w:p w14:paraId="019A773C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DDCE8FA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14:paraId="3EE290CB" w14:textId="77777777" w:rsidR="00E71798" w:rsidRPr="001272B3" w:rsidRDefault="00E71798" w:rsidP="004C3BC9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</w:tbl>
    <w:p w14:paraId="7A61FC3A" w14:textId="77777777" w:rsidR="00E71798" w:rsidRPr="003357B9" w:rsidRDefault="00E71798" w:rsidP="00E71798">
      <w:pPr>
        <w:ind w:firstLine="220"/>
        <w:rPr>
          <w:color w:val="000000" w:themeColor="text1"/>
        </w:rPr>
      </w:pPr>
    </w:p>
    <w:p w14:paraId="1C1647C4" w14:textId="77777777" w:rsidR="00E71798" w:rsidRPr="00E71798" w:rsidRDefault="00E71798" w:rsidP="00E71798">
      <w:pPr>
        <w:pStyle w:val="2"/>
      </w:pPr>
      <w:bookmarkStart w:id="7" w:name="_Toc53072424"/>
      <w:r w:rsidRPr="00E71798">
        <w:rPr>
          <w:rFonts w:hint="eastAsia"/>
        </w:rPr>
        <w:t>개발 언어 및 활용 기술</w:t>
      </w:r>
      <w:bookmarkEnd w:id="7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E71798" w:rsidRPr="003357B9" w14:paraId="002596B6" w14:textId="77777777" w:rsidTr="004C3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DCBE613" w14:textId="77777777" w:rsidR="00E71798" w:rsidRPr="003C2763" w:rsidRDefault="00E71798" w:rsidP="004C3BC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14:paraId="32461F66" w14:textId="77777777" w:rsidR="00E71798" w:rsidRPr="003C2763" w:rsidRDefault="00E71798" w:rsidP="004C3BC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14:paraId="472F643F" w14:textId="77777777" w:rsidR="00E71798" w:rsidRPr="003C2763" w:rsidRDefault="00E71798" w:rsidP="004C3BC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71798" w:rsidRPr="003357B9" w14:paraId="43159D3D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3D138515" w14:textId="5957E1DE" w:rsidR="00E71798" w:rsidRPr="001B5C1D" w:rsidRDefault="00A2277A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Django</w:t>
            </w:r>
          </w:p>
        </w:tc>
        <w:tc>
          <w:tcPr>
            <w:tcW w:w="4111" w:type="dxa"/>
            <w:vAlign w:val="center"/>
          </w:tcPr>
          <w:p w14:paraId="30E53C9D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  <w:vAlign w:val="center"/>
          </w:tcPr>
          <w:p w14:paraId="65532DEC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1628A926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2F3DF338" w14:textId="654A6FA7" w:rsidR="00E71798" w:rsidRPr="001B5C1D" w:rsidRDefault="00A2277A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S</w:t>
            </w:r>
            <w:r>
              <w:rPr>
                <w:color w:val="0070C0"/>
                <w:sz w:val="20"/>
                <w:szCs w:val="20"/>
              </w:rPr>
              <w:t>qlite3</w:t>
            </w:r>
          </w:p>
        </w:tc>
        <w:tc>
          <w:tcPr>
            <w:tcW w:w="4111" w:type="dxa"/>
            <w:vAlign w:val="center"/>
          </w:tcPr>
          <w:p w14:paraId="76A87ED0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14:paraId="3915D8BD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7CA64412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30EDCC28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Python</w:t>
            </w:r>
          </w:p>
        </w:tc>
        <w:tc>
          <w:tcPr>
            <w:tcW w:w="4111" w:type="dxa"/>
            <w:vAlign w:val="center"/>
          </w:tcPr>
          <w:p w14:paraId="2DBDDA99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데이터분석</w:t>
            </w:r>
          </w:p>
        </w:tc>
        <w:tc>
          <w:tcPr>
            <w:tcW w:w="1984" w:type="dxa"/>
            <w:vAlign w:val="center"/>
          </w:tcPr>
          <w:p w14:paraId="6777DEAB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3F65E064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118E73B5" w14:textId="05A2C763" w:rsidR="00E71798" w:rsidRPr="001B5C1D" w:rsidRDefault="00A2277A" w:rsidP="00A2277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V</w:t>
            </w:r>
            <w:r>
              <w:rPr>
                <w:color w:val="0070C0"/>
                <w:sz w:val="20"/>
                <w:szCs w:val="20"/>
              </w:rPr>
              <w:t>ue.js</w:t>
            </w:r>
          </w:p>
        </w:tc>
        <w:tc>
          <w:tcPr>
            <w:tcW w:w="4111" w:type="dxa"/>
            <w:vAlign w:val="center"/>
          </w:tcPr>
          <w:p w14:paraId="20F9A253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14:paraId="23D50D24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42EB18B0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5E2CA7" w14:textId="1405C8CA" w:rsidR="00E71798" w:rsidRPr="001B5C1D" w:rsidRDefault="00A2277A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V</w:t>
            </w:r>
            <w:r>
              <w:rPr>
                <w:color w:val="0070C0"/>
                <w:sz w:val="20"/>
                <w:szCs w:val="20"/>
              </w:rPr>
              <w:t>uetify</w:t>
            </w:r>
            <w:proofErr w:type="spellEnd"/>
          </w:p>
        </w:tc>
        <w:tc>
          <w:tcPr>
            <w:tcW w:w="4111" w:type="dxa"/>
            <w:vAlign w:val="center"/>
          </w:tcPr>
          <w:p w14:paraId="31E3D1B8" w14:textId="16EB7374" w:rsidR="00E71798" w:rsidRPr="001B5C1D" w:rsidRDefault="00A2277A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V</w:t>
            </w:r>
            <w:r>
              <w:rPr>
                <w:color w:val="0070C0"/>
                <w:sz w:val="20"/>
                <w:szCs w:val="20"/>
              </w:rPr>
              <w:t>ue.js U</w:t>
            </w:r>
            <w:r w:rsidR="00E71798" w:rsidRPr="001B5C1D">
              <w:rPr>
                <w:rFonts w:hint="eastAsia"/>
                <w:color w:val="0070C0"/>
                <w:sz w:val="20"/>
                <w:szCs w:val="20"/>
              </w:rPr>
              <w:t>I 프레임워크</w:t>
            </w:r>
          </w:p>
        </w:tc>
        <w:tc>
          <w:tcPr>
            <w:tcW w:w="1984" w:type="dxa"/>
            <w:vAlign w:val="center"/>
          </w:tcPr>
          <w:p w14:paraId="0BF14B86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1A1B1AB4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501EFCF1" w14:textId="11317099" w:rsidR="00E71798" w:rsidRPr="001B5C1D" w:rsidRDefault="00A2277A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G</w:t>
            </w:r>
            <w:r>
              <w:rPr>
                <w:color w:val="0070C0"/>
                <w:sz w:val="20"/>
                <w:szCs w:val="20"/>
              </w:rPr>
              <w:t xml:space="preserve">oogle STT </w:t>
            </w:r>
            <w:r>
              <w:rPr>
                <w:rFonts w:hint="eastAsia"/>
                <w:color w:val="0070C0"/>
                <w:sz w:val="20"/>
                <w:szCs w:val="20"/>
              </w:rPr>
              <w:t>모델</w:t>
            </w:r>
          </w:p>
        </w:tc>
        <w:tc>
          <w:tcPr>
            <w:tcW w:w="4111" w:type="dxa"/>
            <w:vAlign w:val="center"/>
          </w:tcPr>
          <w:p w14:paraId="4FDA7DB2" w14:textId="40533BD5" w:rsidR="00E71798" w:rsidRPr="001B5C1D" w:rsidRDefault="00A2277A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STT API</w:t>
            </w:r>
          </w:p>
        </w:tc>
        <w:tc>
          <w:tcPr>
            <w:tcW w:w="1984" w:type="dxa"/>
            <w:vAlign w:val="center"/>
          </w:tcPr>
          <w:p w14:paraId="0C14EED5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6BB61145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1CDC1D25" w14:textId="6394083C" w:rsidR="00E71798" w:rsidRPr="001B5C1D" w:rsidRDefault="00A2277A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TextRank</w:t>
            </w:r>
            <w:proofErr w:type="spellEnd"/>
          </w:p>
        </w:tc>
        <w:tc>
          <w:tcPr>
            <w:tcW w:w="4111" w:type="dxa"/>
            <w:vAlign w:val="center"/>
          </w:tcPr>
          <w:p w14:paraId="4356DF4B" w14:textId="1CBD8CB9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</w:t>
            </w:r>
            <w:r w:rsidR="00A2277A">
              <w:rPr>
                <w:rFonts w:hint="eastAsia"/>
                <w:color w:val="0070C0"/>
                <w:sz w:val="20"/>
                <w:szCs w:val="20"/>
              </w:rPr>
              <w:t>키워드 추출 및 요약 알고리즘</w:t>
            </w:r>
          </w:p>
        </w:tc>
        <w:tc>
          <w:tcPr>
            <w:tcW w:w="1984" w:type="dxa"/>
            <w:vAlign w:val="center"/>
          </w:tcPr>
          <w:p w14:paraId="76C12BB1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55AF687A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C17A87" w14:textId="1752FB48" w:rsidR="00E71798" w:rsidRPr="001B5C1D" w:rsidRDefault="00A2277A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T</w:t>
            </w:r>
            <w:r>
              <w:rPr>
                <w:color w:val="0070C0"/>
                <w:sz w:val="20"/>
                <w:szCs w:val="20"/>
              </w:rPr>
              <w:t>ensorflow</w:t>
            </w:r>
            <w:proofErr w:type="spellEnd"/>
          </w:p>
        </w:tc>
        <w:tc>
          <w:tcPr>
            <w:tcW w:w="4111" w:type="dxa"/>
            <w:vAlign w:val="center"/>
          </w:tcPr>
          <w:p w14:paraId="13866DA1" w14:textId="08E51A61" w:rsidR="00E71798" w:rsidRPr="001B5C1D" w:rsidRDefault="00A2277A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A</w:t>
            </w:r>
            <w:r>
              <w:rPr>
                <w:color w:val="0070C0"/>
                <w:sz w:val="20"/>
                <w:szCs w:val="20"/>
              </w:rPr>
              <w:t xml:space="preserve">I </w:t>
            </w:r>
            <w:r>
              <w:rPr>
                <w:rFonts w:hint="eastAsia"/>
                <w:color w:val="0070C0"/>
                <w:sz w:val="20"/>
                <w:szCs w:val="20"/>
              </w:rPr>
              <w:t>모델</w:t>
            </w:r>
          </w:p>
        </w:tc>
        <w:tc>
          <w:tcPr>
            <w:tcW w:w="1984" w:type="dxa"/>
            <w:vAlign w:val="center"/>
          </w:tcPr>
          <w:p w14:paraId="27287223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18404238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5480043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763EF26A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7E6B1CF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5EAC2DF4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74392705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4F9AF25C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650A3E5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14:paraId="4CD8DDC7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0E6BD877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5A5BF325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148BA8D6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14:paraId="36C0F26F" w14:textId="77777777" w:rsidR="00E71798" w:rsidRPr="003357B9" w:rsidRDefault="00E71798" w:rsidP="00E71798">
      <w:pPr>
        <w:ind w:firstLine="220"/>
        <w:rPr>
          <w:color w:val="000000" w:themeColor="text1"/>
        </w:rPr>
      </w:pPr>
    </w:p>
    <w:p w14:paraId="23216FAE" w14:textId="77777777" w:rsidR="007D5EDC" w:rsidRPr="003357B9" w:rsidRDefault="00E93CA3" w:rsidP="00A359A6">
      <w:pPr>
        <w:pStyle w:val="2"/>
        <w:rPr>
          <w:color w:val="000000" w:themeColor="text1"/>
        </w:rPr>
      </w:pPr>
      <w:bookmarkStart w:id="8" w:name="_Toc53072425"/>
      <w:r w:rsidRPr="003357B9">
        <w:rPr>
          <w:rFonts w:hint="eastAsia"/>
          <w:color w:val="000000" w:themeColor="text1"/>
        </w:rPr>
        <w:t>예산</w:t>
      </w:r>
      <w:bookmarkEnd w:id="8"/>
    </w:p>
    <w:tbl>
      <w:tblPr>
        <w:tblStyle w:val="4-5"/>
        <w:tblW w:w="0" w:type="auto"/>
        <w:tblInd w:w="704" w:type="dxa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3357B9" w:rsidRPr="003357B9" w14:paraId="6F959327" w14:textId="77777777" w:rsidTr="005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14:paraId="54C63A81" w14:textId="77777777"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14:paraId="53BF4DF7" w14:textId="77777777"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상세</w:t>
            </w:r>
            <w:r w:rsidR="003C2763" w:rsidRPr="003C2763">
              <w:rPr>
                <w:rFonts w:hint="eastAsia"/>
                <w:sz w:val="20"/>
                <w:szCs w:val="20"/>
              </w:rPr>
              <w:t>(사유)</w:t>
            </w:r>
          </w:p>
        </w:tc>
        <w:tc>
          <w:tcPr>
            <w:tcW w:w="709" w:type="dxa"/>
          </w:tcPr>
          <w:p w14:paraId="6D1ED42B" w14:textId="77777777"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14:paraId="52BE74D9" w14:textId="77777777" w:rsidR="00E1789B" w:rsidRPr="003C2763" w:rsidRDefault="00B845E7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비용</w:t>
            </w:r>
          </w:p>
        </w:tc>
      </w:tr>
      <w:tr w:rsidR="003357B9" w:rsidRPr="003357B9" w14:paraId="32241DE1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583B35B4" w14:textId="77777777" w:rsidR="00072EBC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AWS 프로젝트 서버</w:t>
            </w:r>
          </w:p>
        </w:tc>
        <w:tc>
          <w:tcPr>
            <w:tcW w:w="5103" w:type="dxa"/>
            <w:vAlign w:val="center"/>
          </w:tcPr>
          <w:p w14:paraId="72882204" w14:textId="2727ADEA" w:rsidR="00A2277A" w:rsidRPr="001272B3" w:rsidRDefault="00A2277A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B8DD54F" w14:textId="2ECDC5BD" w:rsidR="00072EBC" w:rsidRPr="001272B3" w:rsidRDefault="00BD2245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0</w:t>
            </w:r>
          </w:p>
        </w:tc>
        <w:tc>
          <w:tcPr>
            <w:tcW w:w="1224" w:type="dxa"/>
            <w:vAlign w:val="center"/>
          </w:tcPr>
          <w:p w14:paraId="3B3D1A3B" w14:textId="77777777" w:rsidR="00072EBC" w:rsidRPr="001272B3" w:rsidRDefault="00072EBC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14:paraId="3589339F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2E9B0F6A" w14:textId="77777777" w:rsidR="00E1789B" w:rsidRPr="001272B3" w:rsidRDefault="0066466C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lastRenderedPageBreak/>
              <w:t>교육생 개발</w:t>
            </w:r>
            <w:r w:rsidR="001825A1"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="001825A1" w:rsidRPr="001272B3">
              <w:rPr>
                <w:rFonts w:hint="eastAsia"/>
                <w:color w:val="4472C4" w:themeColor="accent5"/>
                <w:sz w:val="16"/>
                <w:szCs w:val="16"/>
              </w:rPr>
              <w:t>서버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(</w:t>
            </w:r>
            <w:r>
              <w:rPr>
                <w:color w:val="4472C4" w:themeColor="accent5"/>
                <w:sz w:val="16"/>
                <w:szCs w:val="16"/>
              </w:rPr>
              <w:t>GPU)</w:t>
            </w:r>
          </w:p>
        </w:tc>
        <w:tc>
          <w:tcPr>
            <w:tcW w:w="5103" w:type="dxa"/>
            <w:vAlign w:val="center"/>
          </w:tcPr>
          <w:p w14:paraId="0DAB24B6" w14:textId="0ECEDF7F" w:rsidR="0065290D" w:rsidRPr="001272B3" w:rsidRDefault="0065290D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9AC0D5D" w14:textId="77777777" w:rsidR="00E1789B" w:rsidRPr="001272B3" w:rsidRDefault="0017319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0</w:t>
            </w:r>
          </w:p>
        </w:tc>
        <w:tc>
          <w:tcPr>
            <w:tcW w:w="1224" w:type="dxa"/>
            <w:vAlign w:val="center"/>
          </w:tcPr>
          <w:p w14:paraId="5889B247" w14:textId="77777777" w:rsidR="00E1789B" w:rsidRPr="001272B3" w:rsidRDefault="00E1789B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14:paraId="75D9EFFB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6B8E2ED4" w14:textId="77777777"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  <w:vAlign w:val="center"/>
          </w:tcPr>
          <w:p w14:paraId="48A77393" w14:textId="6FF4BAF7"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도메인 구입</w:t>
            </w:r>
            <w:r w:rsidR="00173191" w:rsidRPr="001272B3">
              <w:rPr>
                <w:rFonts w:hint="eastAsia"/>
                <w:color w:val="4472C4" w:themeColor="accent5"/>
                <w:sz w:val="16"/>
                <w:szCs w:val="16"/>
              </w:rPr>
              <w:t xml:space="preserve">: </w:t>
            </w:r>
            <w:r w:rsidR="00173191" w:rsidRPr="001272B3">
              <w:rPr>
                <w:color w:val="4472C4" w:themeColor="accent5"/>
                <w:sz w:val="16"/>
                <w:szCs w:val="16"/>
              </w:rPr>
              <w:t>ssafy-</w:t>
            </w:r>
            <w:r w:rsidR="00A2277A">
              <w:rPr>
                <w:color w:val="4472C4" w:themeColor="accent5"/>
                <w:sz w:val="16"/>
                <w:szCs w:val="16"/>
              </w:rPr>
              <w:t>wtd</w:t>
            </w:r>
            <w:r w:rsidR="00173191" w:rsidRPr="001272B3">
              <w:rPr>
                <w:color w:val="4472C4" w:themeColor="accent5"/>
                <w:sz w:val="16"/>
                <w:szCs w:val="16"/>
              </w:rPr>
              <w:t>.com</w:t>
            </w:r>
          </w:p>
          <w:p w14:paraId="1FF11922" w14:textId="0AAA36D3" w:rsidR="00881E61" w:rsidRDefault="00176F1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hyperlink r:id="rId7" w:history="1">
              <w:r w:rsidR="00881E61" w:rsidRPr="001272B3">
                <w:rPr>
                  <w:rStyle w:val="a6"/>
                  <w:color w:val="4472C4" w:themeColor="accent5"/>
                  <w:sz w:val="16"/>
                  <w:szCs w:val="16"/>
                </w:rPr>
                <w:t>(https://domain.gabia.com/regist/today_domain</w:t>
              </w:r>
            </w:hyperlink>
            <w:r w:rsidR="00881E61" w:rsidRPr="001272B3">
              <w:rPr>
                <w:color w:val="4472C4" w:themeColor="accent5"/>
                <w:sz w:val="16"/>
                <w:szCs w:val="16"/>
              </w:rPr>
              <w:t>)</w:t>
            </w:r>
          </w:p>
          <w:p w14:paraId="5B09B248" w14:textId="7EDEBACD" w:rsidR="00926354" w:rsidRPr="001272B3" w:rsidRDefault="00926354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웹서비스 출시를 위한 도메인 필요</w:t>
            </w:r>
          </w:p>
        </w:tc>
        <w:tc>
          <w:tcPr>
            <w:tcW w:w="709" w:type="dxa"/>
            <w:vAlign w:val="center"/>
          </w:tcPr>
          <w:p w14:paraId="1E0952DE" w14:textId="77777777" w:rsidR="00881E61" w:rsidRPr="001272B3" w:rsidRDefault="005C248A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66BCD8E6" w14:textId="77777777"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20,000 원/년</w:t>
            </w:r>
          </w:p>
        </w:tc>
      </w:tr>
      <w:tr w:rsidR="003357B9" w:rsidRPr="003357B9" w14:paraId="60922A06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44D856C3" w14:textId="77777777"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라이선스/사용료</w:t>
            </w:r>
          </w:p>
        </w:tc>
        <w:tc>
          <w:tcPr>
            <w:tcW w:w="5103" w:type="dxa"/>
            <w:vAlign w:val="center"/>
          </w:tcPr>
          <w:p w14:paraId="3A8543F1" w14:textId="2EC40794" w:rsidR="00881E61" w:rsidRPr="001272B3" w:rsidRDefault="00926354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U</w:t>
            </w:r>
            <w:r>
              <w:rPr>
                <w:color w:val="4472C4" w:themeColor="accent5"/>
                <w:sz w:val="16"/>
                <w:szCs w:val="16"/>
              </w:rPr>
              <w:t>CC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용 </w:t>
            </w:r>
            <w:r>
              <w:rPr>
                <w:color w:val="4472C4" w:themeColor="accent5"/>
                <w:sz w:val="16"/>
                <w:szCs w:val="16"/>
              </w:rPr>
              <w:t>Adobe After Effects</w:t>
            </w:r>
          </w:p>
        </w:tc>
        <w:tc>
          <w:tcPr>
            <w:tcW w:w="709" w:type="dxa"/>
            <w:vAlign w:val="center"/>
          </w:tcPr>
          <w:p w14:paraId="258C4ADF" w14:textId="77777777" w:rsidR="00881E61" w:rsidRPr="001272B3" w:rsidRDefault="005C248A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188C7C88" w14:textId="034367E8" w:rsidR="00A359A6" w:rsidRPr="001272B3" w:rsidRDefault="00926354" w:rsidP="0092635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 xml:space="preserve">2,4000 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  <w:r w:rsidR="005C248A" w:rsidRPr="001272B3">
              <w:rPr>
                <w:color w:val="4472C4" w:themeColor="accent5"/>
                <w:sz w:val="16"/>
                <w:szCs w:val="16"/>
              </w:rPr>
              <w:t>/</w:t>
            </w:r>
            <w:r w:rsidR="005C248A" w:rsidRPr="001272B3">
              <w:rPr>
                <w:rFonts w:hint="eastAsia"/>
                <w:color w:val="4472C4" w:themeColor="accent5"/>
                <w:sz w:val="16"/>
                <w:szCs w:val="16"/>
              </w:rPr>
              <w:t>월</w:t>
            </w:r>
          </w:p>
        </w:tc>
      </w:tr>
      <w:tr w:rsidR="003357B9" w:rsidRPr="003357B9" w14:paraId="55B77AB8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2A1D7129" w14:textId="77777777" w:rsidR="00881E61" w:rsidRPr="001272B3" w:rsidRDefault="00881E61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3CAE26F3" w14:textId="77777777" w:rsidR="00881E61" w:rsidRDefault="003153A4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3153A4">
              <w:rPr>
                <w:color w:val="4472C4" w:themeColor="accent5"/>
                <w:sz w:val="16"/>
                <w:szCs w:val="16"/>
              </w:rPr>
              <w:t>AWS 클라우드 기반의 Django 웹 애플리케이션</w:t>
            </w:r>
          </w:p>
          <w:p w14:paraId="5E87A5E4" w14:textId="3773499A" w:rsidR="00145F22" w:rsidRPr="00145F22" w:rsidRDefault="00145F22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proofErr w:type="gramStart"/>
            <w:r w:rsidRPr="00145F22">
              <w:rPr>
                <w:rFonts w:hint="eastAsia"/>
                <w:color w:val="4472C4" w:themeColor="accent5"/>
                <w:sz w:val="12"/>
                <w:szCs w:val="12"/>
              </w:rPr>
              <w:t>출판사</w:t>
            </w:r>
            <w:r w:rsidRPr="00145F22">
              <w:rPr>
                <w:color w:val="4472C4" w:themeColor="accent5"/>
                <w:sz w:val="12"/>
                <w:szCs w:val="12"/>
              </w:rPr>
              <w:t xml:space="preserve"> :</w:t>
            </w:r>
            <w:proofErr w:type="gramEnd"/>
            <w:r w:rsidRPr="00145F22">
              <w:rPr>
                <w:color w:val="4472C4" w:themeColor="accent5"/>
                <w:sz w:val="12"/>
                <w:szCs w:val="12"/>
              </w:rPr>
              <w:t xml:space="preserve"> </w:t>
            </w:r>
            <w:proofErr w:type="spellStart"/>
            <w:r w:rsidRPr="00145F22">
              <w:rPr>
                <w:color w:val="4472C4" w:themeColor="accent5"/>
                <w:sz w:val="12"/>
                <w:szCs w:val="12"/>
              </w:rPr>
              <w:t>디지털북스발행</w:t>
            </w:r>
            <w:proofErr w:type="spellEnd"/>
            <w:r w:rsidRPr="00145F22">
              <w:rPr>
                <w:color w:val="4472C4" w:themeColor="accent5"/>
                <w:sz w:val="12"/>
                <w:szCs w:val="12"/>
              </w:rPr>
              <w:t xml:space="preserve"> : 2019년 09월 10일</w:t>
            </w:r>
            <w:r w:rsidRPr="00145F22">
              <w:rPr>
                <w:rFonts w:hint="eastAsia"/>
                <w:color w:val="4472C4" w:themeColor="accent5"/>
                <w:sz w:val="12"/>
                <w:szCs w:val="12"/>
              </w:rPr>
              <w:t xml:space="preserve"> </w:t>
            </w:r>
            <w:r w:rsidRPr="00145F22">
              <w:rPr>
                <w:color w:val="4472C4" w:themeColor="accent5"/>
                <w:sz w:val="12"/>
                <w:szCs w:val="12"/>
              </w:rPr>
              <w:t>ISBN : 9788960882720</w:t>
            </w:r>
          </w:p>
        </w:tc>
        <w:tc>
          <w:tcPr>
            <w:tcW w:w="709" w:type="dxa"/>
            <w:vAlign w:val="center"/>
          </w:tcPr>
          <w:p w14:paraId="14F40508" w14:textId="652D4426" w:rsidR="00881E61" w:rsidRPr="001272B3" w:rsidRDefault="009954A7" w:rsidP="009954A7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7071B847" w14:textId="17774030" w:rsidR="00881E61" w:rsidRPr="001272B3" w:rsidRDefault="003153A4" w:rsidP="003153A4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28</w:t>
            </w:r>
            <w:r w:rsidRPr="003153A4">
              <w:rPr>
                <w:color w:val="4472C4" w:themeColor="accent5"/>
                <w:sz w:val="16"/>
                <w:szCs w:val="16"/>
              </w:rPr>
              <w:t>,000원</w:t>
            </w:r>
            <w:del w:id="9" w:author="Unknown">
              <w:r>
                <w:rPr>
                  <w:rFonts w:ascii="돋움" w:eastAsia="돋움" w:hAnsi="돋움" w:hint="eastAsia"/>
                  <w:color w:val="333333"/>
                  <w:sz w:val="18"/>
                  <w:szCs w:val="18"/>
                </w:rPr>
                <w:delText>28,000</w:delText>
              </w:r>
            </w:del>
          </w:p>
        </w:tc>
      </w:tr>
      <w:tr w:rsidR="003357B9" w:rsidRPr="003357B9" w14:paraId="29FCB7D1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7AEBD9A7" w14:textId="7EC6216A" w:rsidR="00881E61" w:rsidRPr="001272B3" w:rsidRDefault="003153A4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026379F4" w14:textId="77777777" w:rsidR="00881E61" w:rsidRDefault="00145F22" w:rsidP="00145F22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proofErr w:type="spellStart"/>
            <w:r w:rsidRPr="00145F22">
              <w:rPr>
                <w:rFonts w:hint="eastAsia"/>
                <w:color w:val="4472C4" w:themeColor="accent5"/>
                <w:sz w:val="16"/>
                <w:szCs w:val="16"/>
              </w:rPr>
              <w:t>텐서플로</w:t>
            </w:r>
            <w:proofErr w:type="spellEnd"/>
            <w:r w:rsidRPr="00145F22">
              <w:rPr>
                <w:color w:val="4472C4" w:themeColor="accent5"/>
                <w:sz w:val="16"/>
                <w:szCs w:val="16"/>
              </w:rPr>
              <w:t xml:space="preserve"> 2와 </w:t>
            </w:r>
            <w:proofErr w:type="spellStart"/>
            <w:r w:rsidRPr="00145F22">
              <w:rPr>
                <w:color w:val="4472C4" w:themeColor="accent5"/>
                <w:sz w:val="16"/>
                <w:szCs w:val="16"/>
              </w:rPr>
              <w:t>머신러닝으로</w:t>
            </w:r>
            <w:proofErr w:type="spellEnd"/>
            <w:r w:rsidRPr="00145F22">
              <w:rPr>
                <w:color w:val="4472C4" w:themeColor="accent5"/>
                <w:sz w:val="16"/>
                <w:szCs w:val="16"/>
              </w:rPr>
              <w:t xml:space="preserve"> 시작하는 자연어 </w:t>
            </w:r>
            <w:proofErr w:type="gramStart"/>
            <w:r w:rsidRPr="00145F22">
              <w:rPr>
                <w:color w:val="4472C4" w:themeColor="accent5"/>
                <w:sz w:val="16"/>
                <w:szCs w:val="16"/>
              </w:rPr>
              <w:t>처리 :</w:t>
            </w:r>
            <w:proofErr w:type="gramEnd"/>
            <w:r w:rsidRPr="00145F22">
              <w:rPr>
                <w:color w:val="4472C4" w:themeColor="accent5"/>
                <w:sz w:val="16"/>
                <w:szCs w:val="16"/>
              </w:rPr>
              <w:t xml:space="preserve"> 로지스틱 회귀부터 BERT와 GPT2까지</w:t>
            </w:r>
          </w:p>
          <w:p w14:paraId="274A6011" w14:textId="4B4EFBAE" w:rsidR="00145F22" w:rsidRPr="00145F22" w:rsidRDefault="00145F22" w:rsidP="00145F22">
            <w:pPr>
              <w:wordWrap/>
              <w:ind w:firstLineChars="0" w:firstLine="0"/>
              <w:jc w:val="center"/>
              <w:rPr>
                <w:color w:val="4472C4" w:themeColor="accent5"/>
                <w:sz w:val="8"/>
                <w:szCs w:val="8"/>
              </w:rPr>
            </w:pPr>
            <w:proofErr w:type="gramStart"/>
            <w:r w:rsidRPr="00145F22">
              <w:rPr>
                <w:rFonts w:hint="eastAsia"/>
                <w:color w:val="4472C4" w:themeColor="accent5"/>
                <w:sz w:val="12"/>
                <w:szCs w:val="12"/>
              </w:rPr>
              <w:t>출판사</w:t>
            </w:r>
            <w:r w:rsidRPr="00145F22">
              <w:rPr>
                <w:color w:val="4472C4" w:themeColor="accent5"/>
                <w:sz w:val="12"/>
                <w:szCs w:val="12"/>
              </w:rPr>
              <w:t xml:space="preserve"> :</w:t>
            </w:r>
            <w:proofErr w:type="gramEnd"/>
            <w:r w:rsidRPr="00145F22">
              <w:rPr>
                <w:color w:val="4472C4" w:themeColor="accent5"/>
                <w:sz w:val="12"/>
                <w:szCs w:val="12"/>
              </w:rPr>
              <w:t xml:space="preserve"> </w:t>
            </w:r>
            <w:proofErr w:type="spellStart"/>
            <w:r w:rsidRPr="00145F22">
              <w:rPr>
                <w:color w:val="4472C4" w:themeColor="accent5"/>
                <w:sz w:val="12"/>
                <w:szCs w:val="12"/>
              </w:rPr>
              <w:t>위키북스발행</w:t>
            </w:r>
            <w:proofErr w:type="spellEnd"/>
            <w:r w:rsidRPr="00145F22">
              <w:rPr>
                <w:color w:val="4472C4" w:themeColor="accent5"/>
                <w:sz w:val="12"/>
                <w:szCs w:val="12"/>
              </w:rPr>
              <w:t xml:space="preserve"> : 2020년 09월 23일</w:t>
            </w:r>
            <w:r w:rsidRPr="00145F22">
              <w:rPr>
                <w:rFonts w:hint="eastAsia"/>
                <w:color w:val="4472C4" w:themeColor="accent5"/>
                <w:sz w:val="12"/>
                <w:szCs w:val="12"/>
              </w:rPr>
              <w:t xml:space="preserve"> </w:t>
            </w:r>
            <w:r w:rsidRPr="00145F22">
              <w:rPr>
                <w:color w:val="4472C4" w:themeColor="accent5"/>
                <w:sz w:val="12"/>
                <w:szCs w:val="12"/>
              </w:rPr>
              <w:t>ISBN : 9791158392192</w:t>
            </w:r>
          </w:p>
        </w:tc>
        <w:tc>
          <w:tcPr>
            <w:tcW w:w="709" w:type="dxa"/>
            <w:vAlign w:val="center"/>
          </w:tcPr>
          <w:p w14:paraId="6B5435C1" w14:textId="193FAE20" w:rsidR="00881E61" w:rsidRPr="001272B3" w:rsidRDefault="009954A7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189F1531" w14:textId="1A9876FC" w:rsidR="00881E61" w:rsidRPr="001272B3" w:rsidRDefault="003153A4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35</w:t>
            </w:r>
            <w:r w:rsidRPr="003153A4">
              <w:rPr>
                <w:color w:val="4472C4" w:themeColor="accent5"/>
                <w:sz w:val="16"/>
                <w:szCs w:val="16"/>
              </w:rPr>
              <w:t>,000원</w:t>
            </w:r>
          </w:p>
        </w:tc>
      </w:tr>
      <w:tr w:rsidR="003357B9" w:rsidRPr="003357B9" w14:paraId="30D822F8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5F249D8C" w14:textId="7476BA07" w:rsidR="00881E61" w:rsidRPr="001272B3" w:rsidRDefault="003153A4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317520A8" w14:textId="77777777" w:rsidR="00881E61" w:rsidRDefault="003153A4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3153A4">
              <w:rPr>
                <w:rFonts w:hint="eastAsia"/>
                <w:color w:val="4472C4" w:themeColor="accent5"/>
                <w:sz w:val="16"/>
                <w:szCs w:val="16"/>
              </w:rPr>
              <w:t>머신</w:t>
            </w:r>
            <w:r w:rsidRPr="003153A4">
              <w:rPr>
                <w:color w:val="4472C4" w:themeColor="accent5"/>
                <w:sz w:val="16"/>
                <w:szCs w:val="16"/>
              </w:rPr>
              <w:t xml:space="preserve"> 러닝 교과서 with 파이썬, </w:t>
            </w:r>
            <w:proofErr w:type="spellStart"/>
            <w:r w:rsidRPr="003153A4">
              <w:rPr>
                <w:color w:val="4472C4" w:themeColor="accent5"/>
                <w:sz w:val="16"/>
                <w:szCs w:val="16"/>
              </w:rPr>
              <w:t>사이킷런</w:t>
            </w:r>
            <w:proofErr w:type="spellEnd"/>
            <w:r w:rsidRPr="003153A4">
              <w:rPr>
                <w:color w:val="4472C4" w:themeColor="accent5"/>
                <w:sz w:val="16"/>
                <w:szCs w:val="16"/>
              </w:rPr>
              <w:t xml:space="preserve">, </w:t>
            </w:r>
            <w:proofErr w:type="spellStart"/>
            <w:r w:rsidRPr="003153A4">
              <w:rPr>
                <w:color w:val="4472C4" w:themeColor="accent5"/>
                <w:sz w:val="16"/>
                <w:szCs w:val="16"/>
              </w:rPr>
              <w:t>텐서플로</w:t>
            </w:r>
            <w:proofErr w:type="spellEnd"/>
          </w:p>
          <w:p w14:paraId="5D215036" w14:textId="11B33A08" w:rsidR="00145F22" w:rsidRPr="00145F22" w:rsidRDefault="00145F22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proofErr w:type="gramStart"/>
            <w:r w:rsidRPr="00145F22">
              <w:rPr>
                <w:rFonts w:hint="eastAsia"/>
                <w:color w:val="4472C4" w:themeColor="accent5"/>
                <w:sz w:val="12"/>
                <w:szCs w:val="12"/>
              </w:rPr>
              <w:t>출판사</w:t>
            </w:r>
            <w:r w:rsidRPr="00145F22">
              <w:rPr>
                <w:color w:val="4472C4" w:themeColor="accent5"/>
                <w:sz w:val="12"/>
                <w:szCs w:val="12"/>
              </w:rPr>
              <w:t xml:space="preserve"> :</w:t>
            </w:r>
            <w:proofErr w:type="gramEnd"/>
            <w:r w:rsidRPr="00145F22">
              <w:rPr>
                <w:color w:val="4472C4" w:themeColor="accent5"/>
                <w:sz w:val="12"/>
                <w:szCs w:val="12"/>
              </w:rPr>
              <w:t xml:space="preserve"> 길벗발행 : 2019년 05월 24일</w:t>
            </w:r>
            <w:r w:rsidRPr="00145F22">
              <w:rPr>
                <w:rFonts w:hint="eastAsia"/>
                <w:color w:val="4472C4" w:themeColor="accent5"/>
                <w:sz w:val="12"/>
                <w:szCs w:val="12"/>
              </w:rPr>
              <w:t xml:space="preserve"> </w:t>
            </w:r>
            <w:r w:rsidRPr="00145F22">
              <w:rPr>
                <w:color w:val="4472C4" w:themeColor="accent5"/>
                <w:sz w:val="12"/>
                <w:szCs w:val="12"/>
              </w:rPr>
              <w:t>ISBN : 9791160507966</w:t>
            </w:r>
          </w:p>
        </w:tc>
        <w:tc>
          <w:tcPr>
            <w:tcW w:w="709" w:type="dxa"/>
            <w:vAlign w:val="center"/>
          </w:tcPr>
          <w:p w14:paraId="620F147C" w14:textId="3DF007F1" w:rsidR="00881E61" w:rsidRPr="001272B3" w:rsidRDefault="00926354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7791D653" w14:textId="26EB3CAA" w:rsidR="00881E61" w:rsidRPr="001272B3" w:rsidRDefault="003153A4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3153A4">
              <w:rPr>
                <w:color w:val="4472C4" w:themeColor="accent5"/>
                <w:sz w:val="16"/>
                <w:szCs w:val="16"/>
              </w:rPr>
              <w:t>33,000원</w:t>
            </w:r>
          </w:p>
        </w:tc>
      </w:tr>
      <w:tr w:rsidR="00993DCA" w:rsidRPr="003357B9" w14:paraId="36FF3CDB" w14:textId="77777777" w:rsidTr="003C2763">
        <w:trPr>
          <w:trHeight w:val="454"/>
        </w:trPr>
        <w:tc>
          <w:tcPr>
            <w:tcW w:w="1276" w:type="dxa"/>
            <w:vAlign w:val="center"/>
          </w:tcPr>
          <w:p w14:paraId="1CA11DF4" w14:textId="3197D781" w:rsidR="00993DCA" w:rsidRDefault="00993DCA" w:rsidP="003C2763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14:paraId="6C06CD0A" w14:textId="7D83FC13" w:rsidR="00993DCA" w:rsidRPr="00993DCA" w:rsidRDefault="00993DCA" w:rsidP="003C2763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 w:rsidRPr="00993DCA">
              <w:rPr>
                <w:color w:val="4472C4" w:themeColor="accent5"/>
                <w:sz w:val="16"/>
                <w:szCs w:val="16"/>
              </w:rPr>
              <w:t>Django 한 그릇 뚝딱 : 3가지 프로젝트로 파이썬 웹 프로그래밍 단련하기</w:t>
            </w:r>
            <w:r>
              <w:rPr>
                <w:color w:val="4472C4" w:themeColor="accent5"/>
                <w:sz w:val="16"/>
                <w:szCs w:val="16"/>
              </w:rPr>
              <w:br/>
            </w:r>
            <w:r w:rsidRPr="00993DCA">
              <w:rPr>
                <w:rFonts w:hint="eastAsia"/>
                <w:color w:val="4472C4" w:themeColor="accent5"/>
                <w:sz w:val="12"/>
                <w:szCs w:val="12"/>
              </w:rPr>
              <w:t>출판사</w:t>
            </w:r>
            <w:r w:rsidRPr="00993DCA">
              <w:rPr>
                <w:color w:val="4472C4" w:themeColor="accent5"/>
                <w:sz w:val="12"/>
                <w:szCs w:val="12"/>
              </w:rPr>
              <w:t xml:space="preserve"> : </w:t>
            </w:r>
            <w:proofErr w:type="spellStart"/>
            <w:r w:rsidRPr="00993DCA">
              <w:rPr>
                <w:color w:val="4472C4" w:themeColor="accent5"/>
                <w:sz w:val="12"/>
                <w:szCs w:val="12"/>
              </w:rPr>
              <w:t>비제이퍼블릭발행</w:t>
            </w:r>
            <w:proofErr w:type="spellEnd"/>
            <w:r w:rsidRPr="00993DCA">
              <w:rPr>
                <w:color w:val="4472C4" w:themeColor="accent5"/>
                <w:sz w:val="12"/>
                <w:szCs w:val="12"/>
              </w:rPr>
              <w:t xml:space="preserve"> : 2019년 11월 29일</w:t>
            </w:r>
            <w:r>
              <w:rPr>
                <w:rFonts w:hint="eastAsia"/>
                <w:color w:val="4472C4" w:themeColor="accent5"/>
                <w:sz w:val="12"/>
                <w:szCs w:val="12"/>
              </w:rPr>
              <w:t xml:space="preserve"> </w:t>
            </w:r>
            <w:r w:rsidRPr="00993DCA">
              <w:rPr>
                <w:color w:val="4472C4" w:themeColor="accent5"/>
                <w:sz w:val="12"/>
                <w:szCs w:val="12"/>
              </w:rPr>
              <w:t>ISBN : 9791190014571</w:t>
            </w:r>
          </w:p>
        </w:tc>
        <w:tc>
          <w:tcPr>
            <w:tcW w:w="709" w:type="dxa"/>
            <w:vAlign w:val="center"/>
          </w:tcPr>
          <w:p w14:paraId="5BF4E9B3" w14:textId="4B6A5F09" w:rsidR="00993DCA" w:rsidRDefault="00993DCA" w:rsidP="003C2763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5DB6559C" w14:textId="5F2902DA" w:rsidR="00993DCA" w:rsidRPr="003153A4" w:rsidRDefault="00993DCA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</w:t>
            </w:r>
            <w:r>
              <w:rPr>
                <w:color w:val="4472C4" w:themeColor="accent5"/>
                <w:sz w:val="16"/>
                <w:szCs w:val="16"/>
              </w:rPr>
              <w:t>8,000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  <w:tr w:rsidR="003357B9" w:rsidRPr="003357B9" w14:paraId="5AD9A49F" w14:textId="77777777" w:rsidTr="003C27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6EC23E76" w14:textId="77777777" w:rsidR="00A32DF5" w:rsidRPr="001272B3" w:rsidRDefault="00A32DF5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합계</w:t>
            </w:r>
          </w:p>
        </w:tc>
        <w:tc>
          <w:tcPr>
            <w:tcW w:w="5103" w:type="dxa"/>
            <w:vAlign w:val="center"/>
          </w:tcPr>
          <w:p w14:paraId="2CE321D0" w14:textId="77777777" w:rsidR="00A32DF5" w:rsidRPr="001272B3" w:rsidRDefault="00A32DF5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095069A" w14:textId="77777777" w:rsidR="00A32DF5" w:rsidRPr="001272B3" w:rsidRDefault="00A32DF5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14:paraId="102AF3DA" w14:textId="46486B62" w:rsidR="00A32DF5" w:rsidRPr="001272B3" w:rsidRDefault="005C248A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약</w:t>
            </w:r>
            <w:r w:rsidR="00926354">
              <w:rPr>
                <w:rFonts w:hint="eastAsia"/>
                <w:color w:val="4472C4" w:themeColor="accent5"/>
                <w:sz w:val="16"/>
                <w:szCs w:val="16"/>
              </w:rPr>
              <w:t xml:space="preserve"> </w:t>
            </w:r>
            <w:r w:rsidR="00EA3BD4">
              <w:rPr>
                <w:color w:val="4472C4" w:themeColor="accent5"/>
                <w:sz w:val="16"/>
                <w:szCs w:val="16"/>
              </w:rPr>
              <w:t>1</w:t>
            </w:r>
            <w:r w:rsidR="00993DCA">
              <w:rPr>
                <w:color w:val="4472C4" w:themeColor="accent5"/>
                <w:sz w:val="16"/>
                <w:szCs w:val="16"/>
              </w:rPr>
              <w:t>68</w:t>
            </w:r>
            <w:r w:rsidR="005D2138" w:rsidRPr="005D2138">
              <w:rPr>
                <w:color w:val="4472C4" w:themeColor="accent5"/>
                <w:sz w:val="16"/>
                <w:szCs w:val="16"/>
              </w:rPr>
              <w:t>,000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</w:tbl>
    <w:p w14:paraId="6A8D4AF7" w14:textId="39DF8C6F"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14:paraId="4981D273" w14:textId="77777777" w:rsidR="00BC07FC" w:rsidRPr="003357B9" w:rsidRDefault="00E71798" w:rsidP="00BC07FC">
      <w:pPr>
        <w:pStyle w:val="1"/>
        <w:rPr>
          <w:color w:val="000000" w:themeColor="text1"/>
        </w:rPr>
      </w:pPr>
      <w:bookmarkStart w:id="10" w:name="_Toc53072426"/>
      <w:r>
        <w:rPr>
          <w:rFonts w:hint="eastAsia"/>
          <w:color w:val="000000" w:themeColor="text1"/>
        </w:rPr>
        <w:t>개발 계획</w:t>
      </w:r>
      <w:bookmarkEnd w:id="10"/>
    </w:p>
    <w:p w14:paraId="14737520" w14:textId="77777777" w:rsidR="00E71798" w:rsidRPr="003357B9" w:rsidRDefault="00E71798" w:rsidP="00E71798">
      <w:pPr>
        <w:pStyle w:val="2"/>
        <w:rPr>
          <w:color w:val="000000" w:themeColor="text1"/>
        </w:rPr>
      </w:pPr>
      <w:bookmarkStart w:id="11" w:name="_Toc53072427"/>
      <w:proofErr w:type="spellStart"/>
      <w:r w:rsidRPr="003357B9">
        <w:rPr>
          <w:rFonts w:hint="eastAsia"/>
          <w:color w:val="000000" w:themeColor="text1"/>
        </w:rPr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11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E71798" w:rsidRPr="003357B9" w14:paraId="3F0F6398" w14:textId="77777777" w:rsidTr="004C3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14:paraId="2C60FCF5" w14:textId="77777777"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14:paraId="1FD4FC8D" w14:textId="77777777"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14:paraId="48E973E1" w14:textId="77777777"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 업무</w:t>
            </w:r>
          </w:p>
        </w:tc>
      </w:tr>
      <w:tr w:rsidR="00E71798" w:rsidRPr="003357B9" w14:paraId="535AD6D8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4C6C846D" w14:textId="6EC5B054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임효진</w:t>
            </w:r>
          </w:p>
        </w:tc>
        <w:tc>
          <w:tcPr>
            <w:tcW w:w="1247" w:type="dxa"/>
            <w:vAlign w:val="center"/>
          </w:tcPr>
          <w:p w14:paraId="7A212B00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14:paraId="13AA22E7" w14:textId="77777777" w:rsidR="00E71798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팀장.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프론트엔트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  <w:p w14:paraId="657BA44C" w14:textId="5CE0E113" w:rsidR="00F14D4D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F14D4D">
              <w:rPr>
                <w:rFonts w:hint="eastAsia"/>
                <w:color w:val="0070C0"/>
                <w:sz w:val="14"/>
                <w:szCs w:val="14"/>
              </w:rPr>
              <w:t>※ 담당 업무 경계 없이 프론트,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백,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모델 구축에 참여할 예정</w:t>
            </w:r>
          </w:p>
        </w:tc>
      </w:tr>
      <w:tr w:rsidR="00E71798" w:rsidRPr="003357B9" w14:paraId="44DB2527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5EF0F123" w14:textId="64E1F376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김기훈</w:t>
            </w:r>
          </w:p>
        </w:tc>
        <w:tc>
          <w:tcPr>
            <w:tcW w:w="1247" w:type="dxa"/>
            <w:vAlign w:val="center"/>
          </w:tcPr>
          <w:p w14:paraId="5C5FAF4B" w14:textId="0473C6CD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14C692E0" w14:textId="77777777" w:rsidR="00E71798" w:rsidRDefault="00F14D4D" w:rsidP="00F14D4D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A</w:t>
            </w:r>
            <w:r>
              <w:rPr>
                <w:color w:val="0070C0"/>
                <w:sz w:val="20"/>
                <w:szCs w:val="20"/>
              </w:rPr>
              <w:t xml:space="preserve">I </w:t>
            </w:r>
            <w:r>
              <w:rPr>
                <w:rFonts w:hint="eastAsia"/>
                <w:color w:val="0070C0"/>
                <w:sz w:val="20"/>
                <w:szCs w:val="20"/>
              </w:rPr>
              <w:t>모델 주 담당</w:t>
            </w:r>
          </w:p>
          <w:p w14:paraId="5DD4B972" w14:textId="28B27F9F" w:rsidR="00F14D4D" w:rsidRPr="001B5C1D" w:rsidRDefault="00F14D4D" w:rsidP="00F14D4D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F14D4D">
              <w:rPr>
                <w:rFonts w:hint="eastAsia"/>
                <w:color w:val="0070C0"/>
                <w:sz w:val="14"/>
                <w:szCs w:val="14"/>
              </w:rPr>
              <w:t>※ 담당 업무 경계 없이 프론트,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백,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모델 구축에 참여할 예정</w:t>
            </w:r>
          </w:p>
        </w:tc>
      </w:tr>
      <w:tr w:rsidR="00E71798" w:rsidRPr="003357B9" w14:paraId="12FD2732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262D21BC" w14:textId="3421C575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김가윤</w:t>
            </w:r>
            <w:proofErr w:type="spellEnd"/>
          </w:p>
        </w:tc>
        <w:tc>
          <w:tcPr>
            <w:tcW w:w="1247" w:type="dxa"/>
            <w:vAlign w:val="center"/>
          </w:tcPr>
          <w:p w14:paraId="2C73F799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61DEA350" w14:textId="77777777" w:rsidR="00E71798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인프라</w:t>
            </w:r>
            <w:r w:rsidR="00E71798" w:rsidRPr="001B5C1D">
              <w:rPr>
                <w:rFonts w:hint="eastAsia"/>
                <w:color w:val="0070C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20"/>
                <w:szCs w:val="20"/>
              </w:rPr>
              <w:t>담당</w:t>
            </w:r>
          </w:p>
          <w:p w14:paraId="77EE7B4D" w14:textId="33A6311F" w:rsidR="00F14D4D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F14D4D">
              <w:rPr>
                <w:rFonts w:hint="eastAsia"/>
                <w:color w:val="0070C0"/>
                <w:sz w:val="14"/>
                <w:szCs w:val="14"/>
              </w:rPr>
              <w:t>※ 담당 업무 경계 없이 프론트,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백,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모델 구축에 참여할 예</w:t>
            </w:r>
            <w:r>
              <w:rPr>
                <w:rFonts w:hint="eastAsia"/>
                <w:color w:val="0070C0"/>
                <w:sz w:val="14"/>
                <w:szCs w:val="14"/>
              </w:rPr>
              <w:t>정</w:t>
            </w:r>
          </w:p>
        </w:tc>
      </w:tr>
      <w:tr w:rsidR="00E71798" w:rsidRPr="003357B9" w14:paraId="43B37F14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14D56423" w14:textId="23B82CFE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김우희</w:t>
            </w:r>
          </w:p>
        </w:tc>
        <w:tc>
          <w:tcPr>
            <w:tcW w:w="1247" w:type="dxa"/>
            <w:vAlign w:val="center"/>
          </w:tcPr>
          <w:p w14:paraId="596F4451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58317D89" w14:textId="77777777" w:rsidR="00E71798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U</w:t>
            </w:r>
            <w:r>
              <w:rPr>
                <w:color w:val="0070C0"/>
                <w:sz w:val="20"/>
                <w:szCs w:val="20"/>
              </w:rPr>
              <w:t xml:space="preserve">I/UX </w:t>
            </w:r>
            <w:r>
              <w:rPr>
                <w:rFonts w:hint="eastAsia"/>
                <w:color w:val="0070C0"/>
                <w:sz w:val="20"/>
                <w:szCs w:val="20"/>
              </w:rPr>
              <w:t>담당</w:t>
            </w:r>
          </w:p>
          <w:p w14:paraId="1C9CBAB5" w14:textId="1AB177DA" w:rsidR="00F14D4D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F14D4D">
              <w:rPr>
                <w:rFonts w:hint="eastAsia"/>
                <w:color w:val="0070C0"/>
                <w:sz w:val="14"/>
                <w:szCs w:val="14"/>
              </w:rPr>
              <w:t>※ 담당 업무 경계 없이 프론트,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백,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모델 구축에 참여할 예정</w:t>
            </w:r>
          </w:p>
        </w:tc>
      </w:tr>
      <w:tr w:rsidR="00E71798" w:rsidRPr="003357B9" w14:paraId="4F26EF2B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581F0D7D" w14:textId="73C99549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오우승</w:t>
            </w:r>
            <w:proofErr w:type="spellEnd"/>
          </w:p>
        </w:tc>
        <w:tc>
          <w:tcPr>
            <w:tcW w:w="1247" w:type="dxa"/>
            <w:vAlign w:val="center"/>
          </w:tcPr>
          <w:p w14:paraId="3A554B7A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63E9F2C1" w14:textId="77777777" w:rsidR="00E71798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담당</w:t>
            </w:r>
          </w:p>
          <w:p w14:paraId="753D63B4" w14:textId="24E2ADEB" w:rsidR="00F14D4D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F14D4D">
              <w:rPr>
                <w:rFonts w:hint="eastAsia"/>
                <w:color w:val="0070C0"/>
                <w:sz w:val="14"/>
                <w:szCs w:val="14"/>
              </w:rPr>
              <w:t>※ 담당 업무 경계 없이 프론트,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백,</w:t>
            </w:r>
            <w:r w:rsidRPr="00F14D4D">
              <w:rPr>
                <w:color w:val="0070C0"/>
                <w:sz w:val="14"/>
                <w:szCs w:val="14"/>
              </w:rPr>
              <w:t xml:space="preserve"> </w:t>
            </w:r>
            <w:r w:rsidRPr="00F14D4D">
              <w:rPr>
                <w:rFonts w:hint="eastAsia"/>
                <w:color w:val="0070C0"/>
                <w:sz w:val="14"/>
                <w:szCs w:val="14"/>
              </w:rPr>
              <w:t>모델 구축에 참여할 예정</w:t>
            </w:r>
          </w:p>
        </w:tc>
      </w:tr>
      <w:tr w:rsidR="00E71798" w:rsidRPr="003357B9" w14:paraId="0AFBE6C9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23B22B5A" w14:textId="40950EBB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535D04D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7C84BAB7" w14:textId="6B966248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14:paraId="7CD15A7F" w14:textId="77777777" w:rsidR="00E71798" w:rsidRPr="003357B9" w:rsidRDefault="00E71798" w:rsidP="00E71798">
      <w:pPr>
        <w:ind w:firstLine="220"/>
        <w:rPr>
          <w:color w:val="000000" w:themeColor="text1"/>
        </w:rPr>
      </w:pPr>
    </w:p>
    <w:p w14:paraId="0689C429" w14:textId="77777777" w:rsidR="00E71798" w:rsidRPr="003357B9" w:rsidRDefault="00E71798" w:rsidP="00E71798">
      <w:pPr>
        <w:pStyle w:val="2"/>
        <w:rPr>
          <w:color w:val="000000" w:themeColor="text1"/>
        </w:rPr>
      </w:pPr>
      <w:bookmarkStart w:id="12" w:name="_Toc53072428"/>
      <w:r w:rsidRPr="003357B9">
        <w:rPr>
          <w:rFonts w:hint="eastAsia"/>
          <w:color w:val="000000" w:themeColor="text1"/>
        </w:rPr>
        <w:t>일정 계획</w:t>
      </w:r>
      <w:bookmarkEnd w:id="12"/>
    </w:p>
    <w:tbl>
      <w:tblPr>
        <w:tblStyle w:val="4-5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E71798" w:rsidRPr="003357B9" w14:paraId="43FA1AD0" w14:textId="77777777" w:rsidTr="004C3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6E36FC7C" w14:textId="77777777" w:rsidR="00E71798" w:rsidRPr="003C2763" w:rsidRDefault="00E71798" w:rsidP="004C3BC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14:paraId="4E81059A" w14:textId="77777777" w:rsidR="00E71798" w:rsidRPr="003C2763" w:rsidRDefault="00E71798" w:rsidP="004C3BC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14:paraId="46C0B5CB" w14:textId="77777777" w:rsidR="00E71798" w:rsidRPr="003C2763" w:rsidRDefault="00E71798" w:rsidP="004C3BC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14:paraId="6A0B0635" w14:textId="77777777" w:rsidR="00E71798" w:rsidRPr="003C2763" w:rsidRDefault="00E71798" w:rsidP="004C3BC9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w:rsidR="00E71798" w:rsidRPr="003357B9" w14:paraId="770D3602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6CE36531" w14:textId="7F12A60C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0/12</w:t>
            </w:r>
          </w:p>
        </w:tc>
        <w:tc>
          <w:tcPr>
            <w:tcW w:w="1134" w:type="dxa"/>
            <w:vAlign w:val="center"/>
          </w:tcPr>
          <w:p w14:paraId="6AADFB84" w14:textId="4B3FAB93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0/16</w:t>
            </w:r>
          </w:p>
        </w:tc>
        <w:tc>
          <w:tcPr>
            <w:tcW w:w="4111" w:type="dxa"/>
            <w:vAlign w:val="center"/>
          </w:tcPr>
          <w:p w14:paraId="73A9D8FA" w14:textId="77777777" w:rsidR="00145F22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기획,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20"/>
                <w:szCs w:val="20"/>
              </w:rPr>
              <w:t>와이어프레임,</w:t>
            </w:r>
            <w:r>
              <w:rPr>
                <w:color w:val="0070C0"/>
                <w:sz w:val="20"/>
                <w:szCs w:val="20"/>
              </w:rPr>
              <w:t xml:space="preserve"> ERD </w:t>
            </w:r>
            <w:r w:rsidR="00145F22">
              <w:rPr>
                <w:rFonts w:hint="eastAsia"/>
                <w:color w:val="0070C0"/>
                <w:sz w:val="20"/>
                <w:szCs w:val="20"/>
              </w:rPr>
              <w:t>작성</w:t>
            </w:r>
            <w:r>
              <w:rPr>
                <w:rFonts w:hint="eastAsia"/>
                <w:color w:val="0070C0"/>
                <w:sz w:val="20"/>
                <w:szCs w:val="20"/>
              </w:rPr>
              <w:t>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</w:p>
          <w:p w14:paraId="2F96D464" w14:textId="563613FE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사전지식 학습,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20"/>
                <w:szCs w:val="20"/>
              </w:rPr>
              <w:t>개발 환경 구축</w:t>
            </w:r>
          </w:p>
        </w:tc>
        <w:tc>
          <w:tcPr>
            <w:tcW w:w="1933" w:type="dxa"/>
            <w:vAlign w:val="center"/>
          </w:tcPr>
          <w:p w14:paraId="485EC736" w14:textId="6B0431D9" w:rsidR="00E71798" w:rsidRPr="001B5C1D" w:rsidRDefault="00F329F9" w:rsidP="00F329F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김우희</w:t>
            </w:r>
            <w:proofErr w:type="spellEnd"/>
          </w:p>
        </w:tc>
      </w:tr>
      <w:tr w:rsidR="00E71798" w:rsidRPr="003357B9" w14:paraId="47341F1C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50DDF14C" w14:textId="321BA529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0/19</w:t>
            </w:r>
          </w:p>
        </w:tc>
        <w:tc>
          <w:tcPr>
            <w:tcW w:w="1134" w:type="dxa"/>
            <w:vAlign w:val="center"/>
          </w:tcPr>
          <w:p w14:paraId="6D7ED323" w14:textId="0B73B62B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0/23</w:t>
            </w:r>
          </w:p>
        </w:tc>
        <w:tc>
          <w:tcPr>
            <w:tcW w:w="4111" w:type="dxa"/>
            <w:vAlign w:val="center"/>
          </w:tcPr>
          <w:p w14:paraId="3576E073" w14:textId="0F6CFE2D" w:rsidR="00E71798" w:rsidRPr="001B5C1D" w:rsidRDefault="00145F22" w:rsidP="00145F2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 xml:space="preserve"> /</w:t>
            </w:r>
            <w:proofErr w:type="gram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F14D4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="00F14D4D">
              <w:rPr>
                <w:rFonts w:hint="eastAsia"/>
                <w:color w:val="0070C0"/>
                <w:sz w:val="20"/>
                <w:szCs w:val="20"/>
              </w:rPr>
              <w:t xml:space="preserve"> </w:t>
            </w:r>
            <w:r w:rsidR="00F14D4D">
              <w:rPr>
                <w:color w:val="0070C0"/>
                <w:sz w:val="20"/>
                <w:szCs w:val="20"/>
              </w:rPr>
              <w:t xml:space="preserve">CRUD </w:t>
            </w:r>
            <w:r w:rsidR="00F14D4D">
              <w:rPr>
                <w:rFonts w:hint="eastAsia"/>
                <w:color w:val="0070C0"/>
                <w:sz w:val="20"/>
                <w:szCs w:val="20"/>
              </w:rPr>
              <w:t>개발</w:t>
            </w:r>
            <w:r>
              <w:rPr>
                <w:rFonts w:hint="eastAsia"/>
                <w:color w:val="0070C0"/>
                <w:sz w:val="20"/>
                <w:szCs w:val="20"/>
              </w:rPr>
              <w:t xml:space="preserve"> 및</w:t>
            </w:r>
            <w:r w:rsidR="00F14D4D">
              <w:rPr>
                <w:color w:val="0070C0"/>
                <w:sz w:val="20"/>
                <w:szCs w:val="20"/>
              </w:rPr>
              <w:t xml:space="preserve"> </w:t>
            </w:r>
            <w:r w:rsidR="00F14D4D">
              <w:rPr>
                <w:rFonts w:hint="eastAsia"/>
                <w:color w:val="0070C0"/>
                <w:sz w:val="20"/>
                <w:szCs w:val="20"/>
              </w:rPr>
              <w:t>배포</w:t>
            </w:r>
          </w:p>
        </w:tc>
        <w:tc>
          <w:tcPr>
            <w:tcW w:w="1933" w:type="dxa"/>
            <w:vAlign w:val="center"/>
          </w:tcPr>
          <w:p w14:paraId="2C8D63A3" w14:textId="1B60B75E" w:rsidR="00E71798" w:rsidRPr="001B5C1D" w:rsidRDefault="00F329F9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오우승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>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김가윤</w:t>
            </w:r>
            <w:proofErr w:type="spellEnd"/>
          </w:p>
        </w:tc>
      </w:tr>
      <w:tr w:rsidR="00E71798" w:rsidRPr="003357B9" w14:paraId="14D89F7B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359A462C" w14:textId="03631473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lastRenderedPageBreak/>
              <w:t>1</w:t>
            </w:r>
            <w:r>
              <w:rPr>
                <w:color w:val="0070C0"/>
                <w:sz w:val="20"/>
                <w:szCs w:val="20"/>
              </w:rPr>
              <w:t>0/26</w:t>
            </w:r>
          </w:p>
        </w:tc>
        <w:tc>
          <w:tcPr>
            <w:tcW w:w="1134" w:type="dxa"/>
            <w:vAlign w:val="center"/>
          </w:tcPr>
          <w:p w14:paraId="7A82C705" w14:textId="79A714FC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1/</w:t>
            </w:r>
            <w:r w:rsidR="007D78EF">
              <w:rPr>
                <w:color w:val="0070C0"/>
                <w:sz w:val="20"/>
                <w:szCs w:val="20"/>
              </w:rPr>
              <w:t>06</w:t>
            </w:r>
          </w:p>
        </w:tc>
        <w:tc>
          <w:tcPr>
            <w:tcW w:w="4111" w:type="dxa"/>
            <w:vAlign w:val="center"/>
          </w:tcPr>
          <w:p w14:paraId="5EA6BC66" w14:textId="77777777" w:rsidR="00F329F9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AI </w:t>
            </w:r>
            <w:r>
              <w:rPr>
                <w:rFonts w:hint="eastAsia"/>
                <w:color w:val="0070C0"/>
                <w:sz w:val="20"/>
                <w:szCs w:val="20"/>
              </w:rPr>
              <w:t>모델링 및 데이터 작업</w:t>
            </w:r>
            <w:r w:rsidR="00F329F9">
              <w:rPr>
                <w:rFonts w:hint="eastAsia"/>
                <w:color w:val="0070C0"/>
                <w:sz w:val="20"/>
                <w:szCs w:val="20"/>
              </w:rPr>
              <w:t>,</w:t>
            </w:r>
            <w:r w:rsidR="00F329F9">
              <w:rPr>
                <w:color w:val="0070C0"/>
                <w:sz w:val="20"/>
                <w:szCs w:val="20"/>
              </w:rPr>
              <w:t xml:space="preserve"> </w:t>
            </w:r>
          </w:p>
          <w:p w14:paraId="0619FE23" w14:textId="3B559E4D" w:rsidR="00E71798" w:rsidRPr="001B5C1D" w:rsidRDefault="00F329F9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프론트 개선작업</w:t>
            </w:r>
          </w:p>
        </w:tc>
        <w:tc>
          <w:tcPr>
            <w:tcW w:w="1933" w:type="dxa"/>
            <w:vAlign w:val="center"/>
          </w:tcPr>
          <w:p w14:paraId="2E3726CF" w14:textId="0B85C152" w:rsidR="00E71798" w:rsidRPr="001B5C1D" w:rsidRDefault="00F329F9" w:rsidP="00F329F9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김기훈,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20"/>
                <w:szCs w:val="20"/>
              </w:rPr>
              <w:t>임효진</w:t>
            </w:r>
          </w:p>
        </w:tc>
      </w:tr>
      <w:tr w:rsidR="00E71798" w:rsidRPr="003357B9" w14:paraId="3F863F95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556AE1B6" w14:textId="41DD428C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1/</w:t>
            </w:r>
            <w:r w:rsidR="007D78EF">
              <w:rPr>
                <w:color w:val="0070C0"/>
                <w:sz w:val="20"/>
                <w:szCs w:val="20"/>
              </w:rPr>
              <w:t>09</w:t>
            </w:r>
          </w:p>
        </w:tc>
        <w:tc>
          <w:tcPr>
            <w:tcW w:w="1134" w:type="dxa"/>
            <w:vAlign w:val="center"/>
          </w:tcPr>
          <w:p w14:paraId="0061ED85" w14:textId="5D1CB81F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1/</w:t>
            </w:r>
            <w:r w:rsidR="007D78EF">
              <w:rPr>
                <w:color w:val="0070C0"/>
                <w:sz w:val="20"/>
                <w:szCs w:val="20"/>
              </w:rPr>
              <w:t>13</w:t>
            </w:r>
          </w:p>
        </w:tc>
        <w:tc>
          <w:tcPr>
            <w:tcW w:w="4111" w:type="dxa"/>
            <w:vAlign w:val="center"/>
          </w:tcPr>
          <w:p w14:paraId="47E1B818" w14:textId="0EE7A8B4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A</w:t>
            </w:r>
            <w:r>
              <w:rPr>
                <w:color w:val="0070C0"/>
                <w:sz w:val="20"/>
                <w:szCs w:val="20"/>
              </w:rPr>
              <w:t xml:space="preserve">I </w:t>
            </w:r>
            <w:r>
              <w:rPr>
                <w:rFonts w:hint="eastAsia"/>
                <w:color w:val="0070C0"/>
                <w:sz w:val="20"/>
                <w:szCs w:val="20"/>
              </w:rPr>
              <w:t>모델링 고도화</w:t>
            </w:r>
            <w:r w:rsidR="007D78EF">
              <w:rPr>
                <w:rFonts w:hint="eastAsia"/>
                <w:color w:val="0070C0"/>
                <w:sz w:val="20"/>
                <w:szCs w:val="20"/>
              </w:rPr>
              <w:t>,</w:t>
            </w:r>
            <w:r w:rsidR="007D78EF">
              <w:rPr>
                <w:color w:val="0070C0"/>
                <w:sz w:val="20"/>
                <w:szCs w:val="20"/>
              </w:rPr>
              <w:t xml:space="preserve"> UCC </w:t>
            </w:r>
            <w:r w:rsidR="007D78EF">
              <w:rPr>
                <w:rFonts w:hint="eastAsia"/>
                <w:color w:val="0070C0"/>
                <w:sz w:val="20"/>
                <w:szCs w:val="20"/>
              </w:rPr>
              <w:t>준비,</w:t>
            </w:r>
            <w:r w:rsidR="007D78EF">
              <w:rPr>
                <w:color w:val="0070C0"/>
                <w:sz w:val="20"/>
                <w:szCs w:val="20"/>
              </w:rPr>
              <w:t xml:space="preserve"> </w:t>
            </w:r>
            <w:r w:rsidR="007D78EF">
              <w:rPr>
                <w:rFonts w:hint="eastAsia"/>
                <w:color w:val="0070C0"/>
                <w:sz w:val="20"/>
                <w:szCs w:val="20"/>
              </w:rPr>
              <w:t>사이트 런칭</w:t>
            </w:r>
          </w:p>
        </w:tc>
        <w:tc>
          <w:tcPr>
            <w:tcW w:w="1933" w:type="dxa"/>
            <w:vAlign w:val="center"/>
          </w:tcPr>
          <w:p w14:paraId="39605413" w14:textId="062C2FC6" w:rsidR="00E71798" w:rsidRPr="001B5C1D" w:rsidRDefault="00F329F9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김기훈</w:t>
            </w:r>
            <w:r w:rsidR="007D78EF">
              <w:rPr>
                <w:rFonts w:hint="eastAsia"/>
                <w:color w:val="0070C0"/>
                <w:sz w:val="20"/>
                <w:szCs w:val="20"/>
              </w:rPr>
              <w:t>,</w:t>
            </w:r>
            <w:r w:rsidR="007D78EF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7D78EF">
              <w:rPr>
                <w:rFonts w:hint="eastAsia"/>
                <w:color w:val="0070C0"/>
                <w:sz w:val="20"/>
                <w:szCs w:val="20"/>
              </w:rPr>
              <w:t>오우승</w:t>
            </w:r>
            <w:proofErr w:type="spellEnd"/>
          </w:p>
        </w:tc>
      </w:tr>
      <w:tr w:rsidR="00E71798" w:rsidRPr="003357B9" w14:paraId="0F1701F1" w14:textId="77777777" w:rsidTr="003C2763">
        <w:trPr>
          <w:trHeight w:val="454"/>
        </w:trPr>
        <w:tc>
          <w:tcPr>
            <w:tcW w:w="1134" w:type="dxa"/>
            <w:vAlign w:val="center"/>
          </w:tcPr>
          <w:p w14:paraId="1C421970" w14:textId="4FD6BF42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 w:rsidR="007D78EF">
              <w:rPr>
                <w:color w:val="0070C0"/>
                <w:sz w:val="20"/>
                <w:szCs w:val="20"/>
              </w:rPr>
              <w:t>1/16</w:t>
            </w:r>
          </w:p>
        </w:tc>
        <w:tc>
          <w:tcPr>
            <w:tcW w:w="1134" w:type="dxa"/>
            <w:vAlign w:val="center"/>
          </w:tcPr>
          <w:p w14:paraId="2ED69D27" w14:textId="0FEA8EC8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1/2</w:t>
            </w:r>
            <w:r w:rsidR="007D78EF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4111" w:type="dxa"/>
            <w:vAlign w:val="center"/>
          </w:tcPr>
          <w:p w14:paraId="7A57B53C" w14:textId="1C0562B6" w:rsidR="00E71798" w:rsidRPr="001B5C1D" w:rsidRDefault="00F14D4D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발표 자료</w:t>
            </w:r>
            <w:r w:rsidR="007D78EF">
              <w:rPr>
                <w:rFonts w:hint="eastAsia"/>
                <w:color w:val="0070C0"/>
                <w:sz w:val="20"/>
                <w:szCs w:val="20"/>
              </w:rPr>
              <w:t xml:space="preserve"> 준비</w:t>
            </w:r>
            <w:r>
              <w:rPr>
                <w:rFonts w:hint="eastAsia"/>
                <w:color w:val="0070C0"/>
                <w:sz w:val="20"/>
                <w:szCs w:val="20"/>
              </w:rPr>
              <w:t xml:space="preserve"> 및 </w:t>
            </w:r>
            <w:r>
              <w:rPr>
                <w:color w:val="0070C0"/>
                <w:sz w:val="20"/>
                <w:szCs w:val="20"/>
              </w:rPr>
              <w:t>UC</w:t>
            </w:r>
            <w:r w:rsidR="007D78EF">
              <w:rPr>
                <w:color w:val="0070C0"/>
                <w:sz w:val="20"/>
                <w:szCs w:val="20"/>
              </w:rPr>
              <w:t xml:space="preserve">C </w:t>
            </w:r>
            <w:r w:rsidR="007D78EF">
              <w:rPr>
                <w:rFonts w:hint="eastAsia"/>
                <w:color w:val="0070C0"/>
                <w:sz w:val="20"/>
                <w:szCs w:val="20"/>
              </w:rPr>
              <w:t>제출</w:t>
            </w:r>
          </w:p>
        </w:tc>
        <w:tc>
          <w:tcPr>
            <w:tcW w:w="1933" w:type="dxa"/>
            <w:vAlign w:val="center"/>
          </w:tcPr>
          <w:p w14:paraId="11D0B75C" w14:textId="38728DD0" w:rsidR="00E71798" w:rsidRPr="001B5C1D" w:rsidRDefault="00F329F9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임효진</w:t>
            </w:r>
          </w:p>
        </w:tc>
      </w:tr>
    </w:tbl>
    <w:p w14:paraId="22CC3959" w14:textId="77777777" w:rsidR="001F574F" w:rsidRPr="003357B9" w:rsidRDefault="000C2A48" w:rsidP="00A359A6">
      <w:pPr>
        <w:pStyle w:val="2"/>
        <w:rPr>
          <w:color w:val="000000" w:themeColor="text1"/>
        </w:rPr>
      </w:pPr>
      <w:bookmarkStart w:id="13" w:name="_Toc53072429"/>
      <w:r w:rsidRPr="003357B9">
        <w:rPr>
          <w:rFonts w:hint="eastAsia"/>
          <w:color w:val="000000" w:themeColor="text1"/>
        </w:rPr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3"/>
      <w:proofErr w:type="spellEnd"/>
    </w:p>
    <w:p w14:paraId="10ACE79F" w14:textId="1359D08F" w:rsidR="007D78EF" w:rsidRPr="007D78EF" w:rsidRDefault="005C248A" w:rsidP="007D78EF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  <w:r w:rsidR="007D78EF">
        <w:rPr>
          <w:noProof/>
        </w:rPr>
        <w:drawing>
          <wp:inline distT="0" distB="0" distL="0" distR="0" wp14:anchorId="78917F84" wp14:editId="1F4416FC">
            <wp:extent cx="5731510" cy="24130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8BD" w14:textId="33AD9AD1"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</w:p>
    <w:tbl>
      <w:tblPr>
        <w:tblStyle w:val="ab"/>
        <w:tblW w:w="0" w:type="auto"/>
        <w:tblInd w:w="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6"/>
        <w:gridCol w:w="2817"/>
        <w:gridCol w:w="2748"/>
      </w:tblGrid>
      <w:tr w:rsidR="00196EC2" w14:paraId="63B65DA3" w14:textId="77777777" w:rsidTr="00196EC2">
        <w:tc>
          <w:tcPr>
            <w:tcW w:w="3005" w:type="dxa"/>
          </w:tcPr>
          <w:p w14:paraId="77F72258" w14:textId="050DFECA" w:rsidR="00C34DAB" w:rsidRDefault="00C34DAB" w:rsidP="00C34DAB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4F446A8" wp14:editId="4BEF2EEE">
                  <wp:extent cx="1615627" cy="1142002"/>
                  <wp:effectExtent l="0" t="0" r="381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486" cy="115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EED7D82" w14:textId="04F54269" w:rsidR="00C34DAB" w:rsidRDefault="00C34DAB" w:rsidP="00C34DAB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0016B1E" wp14:editId="534A4DCD">
                  <wp:extent cx="1701741" cy="120287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16447" cy="121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7F4C1A9" w14:textId="5B90BB85" w:rsidR="00C34DAB" w:rsidRDefault="00C34DAB" w:rsidP="00C34DAB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A76BD4C" wp14:editId="301F194C">
                  <wp:extent cx="1595216" cy="1127573"/>
                  <wp:effectExtent l="0" t="0" r="508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613449" cy="1140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EC2" w14:paraId="1A3EF241" w14:textId="77777777" w:rsidTr="00196EC2">
        <w:tc>
          <w:tcPr>
            <w:tcW w:w="3005" w:type="dxa"/>
          </w:tcPr>
          <w:p w14:paraId="66332FF9" w14:textId="095FEFBC" w:rsidR="00C34DAB" w:rsidRDefault="00C34DAB" w:rsidP="00C34DAB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559C3BE" wp14:editId="22A04AE0">
                  <wp:extent cx="1626960" cy="115001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28" cy="1160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4C443AA" w14:textId="6AFF1EC0" w:rsidR="00C34DAB" w:rsidRDefault="00C34DAB" w:rsidP="00C34DAB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84BA3EF" wp14:editId="5E6477A1">
                  <wp:extent cx="1650281" cy="1166495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084" cy="1176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864B34B" w14:textId="2A83253E" w:rsidR="00C34DAB" w:rsidRDefault="00C34DAB" w:rsidP="00C34DAB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438955E" wp14:editId="249EB52C">
                  <wp:extent cx="1547595" cy="109391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89" cy="11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EC2" w14:paraId="2B2A91DF" w14:textId="77777777" w:rsidTr="00196EC2">
        <w:tc>
          <w:tcPr>
            <w:tcW w:w="3005" w:type="dxa"/>
          </w:tcPr>
          <w:p w14:paraId="7BE06F51" w14:textId="355BA91E" w:rsidR="00C34DAB" w:rsidRDefault="00C34DAB" w:rsidP="002B583A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873C515" wp14:editId="52A40D13">
                  <wp:extent cx="1615440" cy="1141869"/>
                  <wp:effectExtent l="0" t="0" r="381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156" cy="1149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C1B701B" w14:textId="5A07E8BC" w:rsidR="00C34DAB" w:rsidRDefault="00C34DAB" w:rsidP="002B583A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C7864B0" wp14:editId="66F73F42">
                  <wp:extent cx="1694459" cy="1197722"/>
                  <wp:effectExtent l="0" t="0" r="127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241" cy="1204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3A8BB69" w14:textId="003DB956" w:rsidR="00C34DAB" w:rsidRDefault="002B583A" w:rsidP="002B583A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AFBC679" wp14:editId="7E50D2CC">
                  <wp:extent cx="1579344" cy="1116354"/>
                  <wp:effectExtent l="0" t="0" r="1905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073" cy="112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EC2" w14:paraId="2E69481B" w14:textId="77777777" w:rsidTr="00196EC2">
        <w:tc>
          <w:tcPr>
            <w:tcW w:w="3005" w:type="dxa"/>
          </w:tcPr>
          <w:p w14:paraId="1B2AF30D" w14:textId="33A90D3A" w:rsidR="00C34DAB" w:rsidRDefault="002B583A" w:rsidP="00C34DAB">
            <w:pPr>
              <w:pStyle w:val="a8"/>
              <w:ind w:leftChars="0" w:left="0" w:firstLineChars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776D44BB" wp14:editId="73D93DED">
                  <wp:extent cx="1689847" cy="1194463"/>
                  <wp:effectExtent l="0" t="0" r="5715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282" cy="12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9BB07CC" w14:textId="3AE78AA7" w:rsidR="00C34DAB" w:rsidRDefault="002B583A" w:rsidP="00C34DAB">
            <w:pPr>
              <w:pStyle w:val="a8"/>
              <w:ind w:leftChars="0" w:left="0" w:firstLineChars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FBEEAD4" wp14:editId="25BE1FD3">
                  <wp:extent cx="1722214" cy="1217341"/>
                  <wp:effectExtent l="0" t="0" r="0" b="190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009" cy="1231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7270149" w14:textId="073F1D73" w:rsidR="00C34DAB" w:rsidRDefault="00196EC2" w:rsidP="00C34DAB">
            <w:pPr>
              <w:pStyle w:val="a8"/>
              <w:ind w:leftChars="0" w:left="0" w:firstLineChars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B597436" wp14:editId="7AFDF83B">
                  <wp:extent cx="1629708" cy="1151954"/>
                  <wp:effectExtent l="0" t="0" r="889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244" cy="116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EC2" w14:paraId="5D13190F" w14:textId="77777777" w:rsidTr="00196EC2">
        <w:tc>
          <w:tcPr>
            <w:tcW w:w="3005" w:type="dxa"/>
          </w:tcPr>
          <w:p w14:paraId="17FFED95" w14:textId="368D930D" w:rsidR="00C34DAB" w:rsidRDefault="00196EC2" w:rsidP="00196EC2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04F31B0" wp14:editId="70CCD1F0">
                  <wp:extent cx="1690452" cy="1194891"/>
                  <wp:effectExtent l="0" t="0" r="508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694" cy="1203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04A2254" w14:textId="34168324" w:rsidR="00C34DAB" w:rsidRDefault="00196EC2" w:rsidP="00196EC2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EB1CE59" wp14:editId="7ABF2BA1">
                  <wp:extent cx="1674578" cy="1183671"/>
                  <wp:effectExtent l="0" t="0" r="190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530" cy="119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713C901" w14:textId="5CACBB6A" w:rsidR="00C34DAB" w:rsidRDefault="00196EC2" w:rsidP="00196EC2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99EC605" wp14:editId="1C9BB9D9">
                  <wp:extent cx="1670004" cy="1180437"/>
                  <wp:effectExtent l="0" t="0" r="6985" b="127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270" cy="1191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EC2" w14:paraId="40F26AF0" w14:textId="77777777" w:rsidTr="00196EC2">
        <w:tc>
          <w:tcPr>
            <w:tcW w:w="3005" w:type="dxa"/>
          </w:tcPr>
          <w:p w14:paraId="40B52B4B" w14:textId="0A92AA10" w:rsidR="00C34DAB" w:rsidRDefault="00196EC2" w:rsidP="00196EC2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792D059" wp14:editId="50C8A7F8">
                  <wp:extent cx="1643677" cy="1161828"/>
                  <wp:effectExtent l="0" t="0" r="0" b="63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045" cy="116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14AA3BB" w14:textId="13F08D8B" w:rsidR="00C34DAB" w:rsidRDefault="00196EC2" w:rsidP="00196EC2">
            <w:pPr>
              <w:pStyle w:val="a8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E72DA87" wp14:editId="6D4ED2A9">
                  <wp:extent cx="1675613" cy="1184402"/>
                  <wp:effectExtent l="0" t="0" r="127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23" cy="119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777FB5A" w14:textId="7B385219" w:rsidR="00C34DAB" w:rsidRDefault="00196EC2" w:rsidP="00C34DAB">
            <w:pPr>
              <w:pStyle w:val="a8"/>
              <w:ind w:leftChars="0" w:left="0" w:firstLineChars="0" w:firstLine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AB27D85" wp14:editId="64D1F60C">
                  <wp:extent cx="1664394" cy="1176472"/>
                  <wp:effectExtent l="0" t="0" r="0" b="508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542" cy="1192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901D2" w14:textId="77777777" w:rsidR="00C34DAB" w:rsidRDefault="00C34DAB" w:rsidP="00C34DAB">
      <w:pPr>
        <w:pStyle w:val="a8"/>
        <w:ind w:leftChars="0" w:left="685" w:firstLineChars="0" w:firstLine="0"/>
        <w:rPr>
          <w:color w:val="000000" w:themeColor="text1"/>
        </w:rPr>
      </w:pPr>
    </w:p>
    <w:p w14:paraId="474F8518" w14:textId="6471C250" w:rsidR="007A1673" w:rsidRPr="003357B9" w:rsidRDefault="007A1673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</w:p>
    <w:sectPr w:rsidR="007A1673" w:rsidRPr="003357B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5FFA8" w14:textId="77777777" w:rsidR="00176F13" w:rsidRDefault="00176F13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1BC372F6" w14:textId="77777777" w:rsidR="00176F13" w:rsidRDefault="00176F13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6F228" w14:textId="77777777" w:rsidR="00A2277A" w:rsidRDefault="00A2277A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98A76" w14:textId="77777777" w:rsidR="00A2277A" w:rsidRDefault="00A2277A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BB914" w14:textId="77777777" w:rsidR="00A2277A" w:rsidRDefault="00A2277A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22DE0" w14:textId="77777777" w:rsidR="00176F13" w:rsidRDefault="00176F13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28CCBE27" w14:textId="77777777" w:rsidR="00176F13" w:rsidRDefault="00176F13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CDF7B" w14:textId="77777777" w:rsidR="00A2277A" w:rsidRDefault="00A2277A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19A5F" w14:textId="77777777" w:rsidR="00A2277A" w:rsidRDefault="00A2277A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57214" w14:textId="77777777" w:rsidR="00A2277A" w:rsidRDefault="00A2277A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CC40FD4"/>
    <w:lvl w:ilvl="0" w:tplc="944472B6">
      <w:start w:val="1"/>
      <w:numFmt w:val="decimal"/>
      <w:lvlText w:val="%1)"/>
      <w:lvlJc w:val="left"/>
      <w:pPr>
        <w:ind w:left="805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63"/>
    <w:rsid w:val="000211E3"/>
    <w:rsid w:val="00030E86"/>
    <w:rsid w:val="00032BFB"/>
    <w:rsid w:val="00044D7B"/>
    <w:rsid w:val="0006100C"/>
    <w:rsid w:val="00072EBC"/>
    <w:rsid w:val="0008389C"/>
    <w:rsid w:val="000C2A48"/>
    <w:rsid w:val="000C3F34"/>
    <w:rsid w:val="00106350"/>
    <w:rsid w:val="0012214E"/>
    <w:rsid w:val="0012505D"/>
    <w:rsid w:val="001272B3"/>
    <w:rsid w:val="00137254"/>
    <w:rsid w:val="0014155A"/>
    <w:rsid w:val="00145F22"/>
    <w:rsid w:val="00157B51"/>
    <w:rsid w:val="00173191"/>
    <w:rsid w:val="00176BC2"/>
    <w:rsid w:val="00176F13"/>
    <w:rsid w:val="00181A4B"/>
    <w:rsid w:val="001825A1"/>
    <w:rsid w:val="00196EC2"/>
    <w:rsid w:val="001A198B"/>
    <w:rsid w:val="001B5C1D"/>
    <w:rsid w:val="001C643B"/>
    <w:rsid w:val="001F574F"/>
    <w:rsid w:val="002225C4"/>
    <w:rsid w:val="0022607D"/>
    <w:rsid w:val="00251025"/>
    <w:rsid w:val="002510C1"/>
    <w:rsid w:val="00254BD4"/>
    <w:rsid w:val="00265255"/>
    <w:rsid w:val="00283281"/>
    <w:rsid w:val="002A119B"/>
    <w:rsid w:val="002A1E6E"/>
    <w:rsid w:val="002B1873"/>
    <w:rsid w:val="002B583A"/>
    <w:rsid w:val="002C26C6"/>
    <w:rsid w:val="002C4BDD"/>
    <w:rsid w:val="002F7F7B"/>
    <w:rsid w:val="003153A4"/>
    <w:rsid w:val="00327055"/>
    <w:rsid w:val="003315B7"/>
    <w:rsid w:val="003357B9"/>
    <w:rsid w:val="0035010B"/>
    <w:rsid w:val="00350DDE"/>
    <w:rsid w:val="003567DE"/>
    <w:rsid w:val="00356CF1"/>
    <w:rsid w:val="00370C13"/>
    <w:rsid w:val="00373D67"/>
    <w:rsid w:val="00384370"/>
    <w:rsid w:val="0039601F"/>
    <w:rsid w:val="003A506B"/>
    <w:rsid w:val="003A56E8"/>
    <w:rsid w:val="003B0D61"/>
    <w:rsid w:val="003B1B40"/>
    <w:rsid w:val="003C2763"/>
    <w:rsid w:val="003E2CB9"/>
    <w:rsid w:val="00425A4E"/>
    <w:rsid w:val="004271F0"/>
    <w:rsid w:val="004761CF"/>
    <w:rsid w:val="00497D18"/>
    <w:rsid w:val="004A39D4"/>
    <w:rsid w:val="004A6840"/>
    <w:rsid w:val="004C2C37"/>
    <w:rsid w:val="004C3BC9"/>
    <w:rsid w:val="00521E3B"/>
    <w:rsid w:val="00522CA6"/>
    <w:rsid w:val="00525F4F"/>
    <w:rsid w:val="0053784D"/>
    <w:rsid w:val="00552EA7"/>
    <w:rsid w:val="00592287"/>
    <w:rsid w:val="005A67F4"/>
    <w:rsid w:val="005A7951"/>
    <w:rsid w:val="005C248A"/>
    <w:rsid w:val="005D2138"/>
    <w:rsid w:val="005E2405"/>
    <w:rsid w:val="005F4F1F"/>
    <w:rsid w:val="005F65DD"/>
    <w:rsid w:val="005F794F"/>
    <w:rsid w:val="005F7A1F"/>
    <w:rsid w:val="0065290D"/>
    <w:rsid w:val="006535CB"/>
    <w:rsid w:val="00654D55"/>
    <w:rsid w:val="00655F7B"/>
    <w:rsid w:val="0066466C"/>
    <w:rsid w:val="006A23A6"/>
    <w:rsid w:val="006A2C06"/>
    <w:rsid w:val="006D76E5"/>
    <w:rsid w:val="006E52FE"/>
    <w:rsid w:val="0071162B"/>
    <w:rsid w:val="00734EFB"/>
    <w:rsid w:val="00736A68"/>
    <w:rsid w:val="0074381D"/>
    <w:rsid w:val="0075574C"/>
    <w:rsid w:val="00762040"/>
    <w:rsid w:val="00780132"/>
    <w:rsid w:val="00787047"/>
    <w:rsid w:val="00795E38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D78EF"/>
    <w:rsid w:val="007D7AB3"/>
    <w:rsid w:val="007F554E"/>
    <w:rsid w:val="007F6E99"/>
    <w:rsid w:val="00802662"/>
    <w:rsid w:val="008132EC"/>
    <w:rsid w:val="00813727"/>
    <w:rsid w:val="00864D62"/>
    <w:rsid w:val="0086794B"/>
    <w:rsid w:val="008720E6"/>
    <w:rsid w:val="00881E61"/>
    <w:rsid w:val="0089709E"/>
    <w:rsid w:val="008A32C1"/>
    <w:rsid w:val="008B74DE"/>
    <w:rsid w:val="008D3B6E"/>
    <w:rsid w:val="00915398"/>
    <w:rsid w:val="00926354"/>
    <w:rsid w:val="009500E1"/>
    <w:rsid w:val="00964396"/>
    <w:rsid w:val="00966DB2"/>
    <w:rsid w:val="00990E11"/>
    <w:rsid w:val="00993DCA"/>
    <w:rsid w:val="009954A7"/>
    <w:rsid w:val="009A4058"/>
    <w:rsid w:val="009F4314"/>
    <w:rsid w:val="00A04FA1"/>
    <w:rsid w:val="00A2277A"/>
    <w:rsid w:val="00A32DF5"/>
    <w:rsid w:val="00A338CC"/>
    <w:rsid w:val="00A359A6"/>
    <w:rsid w:val="00A40605"/>
    <w:rsid w:val="00A654EA"/>
    <w:rsid w:val="00A66DFE"/>
    <w:rsid w:val="00A672B8"/>
    <w:rsid w:val="00A82EFA"/>
    <w:rsid w:val="00AB5ACA"/>
    <w:rsid w:val="00AD1E95"/>
    <w:rsid w:val="00AD326E"/>
    <w:rsid w:val="00AD5CD9"/>
    <w:rsid w:val="00AD6BE8"/>
    <w:rsid w:val="00AE0F5E"/>
    <w:rsid w:val="00AE241A"/>
    <w:rsid w:val="00B03489"/>
    <w:rsid w:val="00B1675E"/>
    <w:rsid w:val="00B244FD"/>
    <w:rsid w:val="00B246C6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2245"/>
    <w:rsid w:val="00BD36FC"/>
    <w:rsid w:val="00BD3F47"/>
    <w:rsid w:val="00BE4B62"/>
    <w:rsid w:val="00BF5DE6"/>
    <w:rsid w:val="00C33A99"/>
    <w:rsid w:val="00C34DAB"/>
    <w:rsid w:val="00C360FF"/>
    <w:rsid w:val="00C42114"/>
    <w:rsid w:val="00C55A4A"/>
    <w:rsid w:val="00C7567A"/>
    <w:rsid w:val="00CA7517"/>
    <w:rsid w:val="00CB12F1"/>
    <w:rsid w:val="00CE1920"/>
    <w:rsid w:val="00CE6941"/>
    <w:rsid w:val="00CF7051"/>
    <w:rsid w:val="00D25344"/>
    <w:rsid w:val="00D33878"/>
    <w:rsid w:val="00D3643E"/>
    <w:rsid w:val="00D57A0A"/>
    <w:rsid w:val="00DB78C1"/>
    <w:rsid w:val="00DD58EF"/>
    <w:rsid w:val="00DE7BC8"/>
    <w:rsid w:val="00E04E8F"/>
    <w:rsid w:val="00E10206"/>
    <w:rsid w:val="00E1789B"/>
    <w:rsid w:val="00E71798"/>
    <w:rsid w:val="00E71E70"/>
    <w:rsid w:val="00E76594"/>
    <w:rsid w:val="00E83260"/>
    <w:rsid w:val="00E90403"/>
    <w:rsid w:val="00E93CA3"/>
    <w:rsid w:val="00E96108"/>
    <w:rsid w:val="00EA3BD4"/>
    <w:rsid w:val="00EB08AD"/>
    <w:rsid w:val="00EB0E42"/>
    <w:rsid w:val="00ED0793"/>
    <w:rsid w:val="00EE66FE"/>
    <w:rsid w:val="00EF41BC"/>
    <w:rsid w:val="00F12DDF"/>
    <w:rsid w:val="00F13FA4"/>
    <w:rsid w:val="00F14D4D"/>
    <w:rsid w:val="00F163F9"/>
    <w:rsid w:val="00F329F9"/>
    <w:rsid w:val="00F34163"/>
    <w:rsid w:val="00F42941"/>
    <w:rsid w:val="00F53244"/>
    <w:rsid w:val="00F6335C"/>
    <w:rsid w:val="00F64CC3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DA621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89042">
                          <w:marLeft w:val="3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file:///C:\Users\multicampus\Documents\&#52852;&#52852;&#50724;&#53665;%20&#48155;&#51008;%20&#54028;&#51068;\(https:\domain.gabia.com\regist\today_doma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임 효진</cp:lastModifiedBy>
  <cp:revision>20</cp:revision>
  <dcterms:created xsi:type="dcterms:W3CDTF">2020-10-14T01:19:00Z</dcterms:created>
  <dcterms:modified xsi:type="dcterms:W3CDTF">2020-10-15T04:59:00Z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